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499D" w14:textId="77777777" w:rsidR="00084E8E" w:rsidRPr="00E94DC2" w:rsidRDefault="00084E8E" w:rsidP="00084E8E">
      <w:pPr>
        <w:spacing w:line="360" w:lineRule="auto"/>
        <w:jc w:val="center"/>
        <w:rPr>
          <w:rFonts w:ascii="Times New Roman" w:eastAsia="Arial" w:hAnsi="Times New Roman" w:cs="Times New Roman"/>
          <w:b/>
          <w:szCs w:val="24"/>
        </w:rPr>
      </w:pPr>
      <w:ins w:id="0" w:author="jhon leturne" w:date="2023-12-30T10:47:00Z">
        <w:r w:rsidRPr="008306B0">
          <w:rPr>
            <w:b/>
            <w:bCs/>
            <w:noProof/>
          </w:rPr>
          <w:drawing>
            <wp:anchor distT="0" distB="0" distL="114300" distR="114300" simplePos="0" relativeHeight="251658241" behindDoc="0" locked="0" layoutInCell="1" allowOverlap="1" wp14:anchorId="449A5BF0" wp14:editId="70C5D892">
              <wp:simplePos x="0" y="0"/>
              <wp:positionH relativeFrom="margin">
                <wp:posOffset>5381625</wp:posOffset>
              </wp:positionH>
              <wp:positionV relativeFrom="paragraph">
                <wp:posOffset>0</wp:posOffset>
              </wp:positionV>
              <wp:extent cx="762000" cy="755015"/>
              <wp:effectExtent l="0" t="0" r="0" b="6985"/>
              <wp:wrapSquare wrapText="bothSides"/>
              <wp:docPr id="5" name="Picture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755015"/>
                      </a:xfrm>
                      <a:prstGeom prst="rect">
                        <a:avLst/>
                      </a:prstGeom>
                    </pic:spPr>
                  </pic:pic>
                </a:graphicData>
              </a:graphic>
            </wp:anchor>
          </w:drawing>
        </w:r>
        <w:r w:rsidRPr="008306B0">
          <w:rPr>
            <w:b/>
            <w:bCs/>
            <w:noProof/>
          </w:rPr>
          <w:drawing>
            <wp:anchor distT="0" distB="0" distL="114300" distR="114300" simplePos="0" relativeHeight="251658240" behindDoc="0" locked="0" layoutInCell="1" allowOverlap="1" wp14:anchorId="71123B0B" wp14:editId="16B726A8">
              <wp:simplePos x="0" y="0"/>
              <wp:positionH relativeFrom="margin">
                <wp:posOffset>-180975</wp:posOffset>
              </wp:positionH>
              <wp:positionV relativeFrom="paragraph">
                <wp:posOffset>1905</wp:posOffset>
              </wp:positionV>
              <wp:extent cx="704850" cy="815340"/>
              <wp:effectExtent l="0" t="0" r="0" b="3810"/>
              <wp:wrapSquare wrapText="bothSides"/>
              <wp:docPr id="4"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815340"/>
                      </a:xfrm>
                      <a:prstGeom prst="rect">
                        <a:avLst/>
                      </a:prstGeom>
                    </pic:spPr>
                  </pic:pic>
                </a:graphicData>
              </a:graphic>
              <wp14:sizeRelH relativeFrom="margin">
                <wp14:pctWidth>0</wp14:pctWidth>
              </wp14:sizeRelH>
              <wp14:sizeRelV relativeFrom="margin">
                <wp14:pctHeight>0</wp14:pctHeight>
              </wp14:sizeRelV>
            </wp:anchor>
          </w:drawing>
        </w:r>
      </w:ins>
      <w:r w:rsidRPr="00E94DC2">
        <w:rPr>
          <w:rFonts w:ascii="Times New Roman" w:eastAsia="Arial" w:hAnsi="Times New Roman" w:cs="Times New Roman"/>
          <w:b/>
          <w:szCs w:val="24"/>
        </w:rPr>
        <w:t>UNIVERSIDAD TÉCNICA ESTATAL DE QUEVEDO</w:t>
      </w:r>
    </w:p>
    <w:p w14:paraId="0172C609" w14:textId="77777777" w:rsidR="00084E8E" w:rsidRPr="00E94DC2" w:rsidRDefault="00084E8E" w:rsidP="00084E8E">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Facultad de ciencias de la ingeniería</w:t>
      </w:r>
    </w:p>
    <w:p w14:paraId="2B23EB03" w14:textId="77777777" w:rsidR="00084E8E" w:rsidRPr="00E94DC2" w:rsidRDefault="00084E8E" w:rsidP="00084E8E">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 </w:t>
      </w:r>
    </w:p>
    <w:p w14:paraId="1BFB9E38" w14:textId="77777777" w:rsidR="00084E8E" w:rsidRPr="00E94DC2" w:rsidRDefault="00084E8E" w:rsidP="00084E8E">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ESTUDIANTE:</w:t>
      </w:r>
    </w:p>
    <w:p w14:paraId="1EF19E4E" w14:textId="77777777" w:rsidR="00084E8E" w:rsidRPr="00793EDA" w:rsidRDefault="00084E8E" w:rsidP="00084E8E">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CHICA VALFRE VALESKA SOFIA</w:t>
      </w:r>
    </w:p>
    <w:p w14:paraId="3652CAE6" w14:textId="77777777" w:rsidR="00084E8E" w:rsidRDefault="00084E8E" w:rsidP="00084E8E">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LETURNE PLUAS JHON BYRON</w:t>
      </w:r>
    </w:p>
    <w:p w14:paraId="213EB05C" w14:textId="77777777" w:rsidR="00084E8E" w:rsidRPr="00E94DC2" w:rsidRDefault="00084E8E" w:rsidP="00084E8E">
      <w:pPr>
        <w:spacing w:line="360" w:lineRule="auto"/>
        <w:jc w:val="center"/>
        <w:rPr>
          <w:rFonts w:ascii="Times New Roman" w:eastAsia="Arial" w:hAnsi="Times New Roman" w:cs="Times New Roman"/>
          <w:szCs w:val="24"/>
        </w:rPr>
      </w:pPr>
    </w:p>
    <w:p w14:paraId="7D0090A3" w14:textId="77777777" w:rsidR="00084E8E" w:rsidRPr="00E94DC2" w:rsidRDefault="00084E8E" w:rsidP="00084E8E">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CARRERA:</w:t>
      </w:r>
    </w:p>
    <w:p w14:paraId="19B9A78A" w14:textId="77777777" w:rsidR="00084E8E" w:rsidRDefault="00084E8E" w:rsidP="00084E8E">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Ingeniería de software </w:t>
      </w:r>
    </w:p>
    <w:p w14:paraId="025D2963" w14:textId="77777777" w:rsidR="00084E8E" w:rsidRPr="00E94DC2" w:rsidRDefault="00084E8E" w:rsidP="00084E8E">
      <w:pPr>
        <w:spacing w:line="360" w:lineRule="auto"/>
        <w:jc w:val="center"/>
        <w:rPr>
          <w:rFonts w:ascii="Times New Roman" w:eastAsia="Arial" w:hAnsi="Times New Roman" w:cs="Times New Roman"/>
          <w:szCs w:val="24"/>
        </w:rPr>
      </w:pPr>
    </w:p>
    <w:p w14:paraId="4B095CAF" w14:textId="77777777" w:rsidR="00084E8E" w:rsidRPr="00FF2D28" w:rsidRDefault="00084E8E" w:rsidP="00084E8E">
      <w:pPr>
        <w:spacing w:line="360" w:lineRule="auto"/>
        <w:jc w:val="center"/>
        <w:rPr>
          <w:rFonts w:ascii="Times New Roman" w:eastAsia="Arial" w:hAnsi="Times New Roman" w:cs="Times New Roman"/>
          <w:szCs w:val="24"/>
          <w:lang w:val="pt-PT"/>
        </w:rPr>
      </w:pPr>
      <w:r w:rsidRPr="00FF2D28">
        <w:rPr>
          <w:rFonts w:ascii="Times New Roman" w:eastAsia="Arial" w:hAnsi="Times New Roman" w:cs="Times New Roman"/>
          <w:b/>
          <w:szCs w:val="24"/>
          <w:lang w:val="pt-PT"/>
        </w:rPr>
        <w:t>CURSO</w:t>
      </w:r>
      <w:r w:rsidRPr="00FF2D28">
        <w:rPr>
          <w:rFonts w:ascii="Times New Roman" w:eastAsia="Arial" w:hAnsi="Times New Roman" w:cs="Times New Roman"/>
          <w:szCs w:val="24"/>
          <w:lang w:val="pt-PT"/>
        </w:rPr>
        <w:t>:</w:t>
      </w:r>
    </w:p>
    <w:p w14:paraId="41357560" w14:textId="77777777" w:rsidR="00084E8E" w:rsidRPr="00FF2D28" w:rsidRDefault="00084E8E" w:rsidP="00084E8E">
      <w:pPr>
        <w:spacing w:line="360" w:lineRule="auto"/>
        <w:jc w:val="center"/>
        <w:rPr>
          <w:rFonts w:ascii="Times New Roman" w:eastAsia="Arial" w:hAnsi="Times New Roman" w:cs="Times New Roman"/>
          <w:szCs w:val="24"/>
          <w:lang w:val="pt-PT"/>
        </w:rPr>
      </w:pPr>
      <w:r w:rsidRPr="00FF2D28">
        <w:rPr>
          <w:rFonts w:ascii="Times New Roman" w:eastAsia="Arial" w:hAnsi="Times New Roman" w:cs="Times New Roman"/>
          <w:szCs w:val="24"/>
          <w:lang w:val="pt-PT"/>
        </w:rPr>
        <w:t>7to Software “A”</w:t>
      </w:r>
    </w:p>
    <w:p w14:paraId="3AE4BF83" w14:textId="77777777" w:rsidR="00084E8E" w:rsidRPr="00FF2D28" w:rsidRDefault="00084E8E" w:rsidP="00084E8E">
      <w:pPr>
        <w:spacing w:line="360" w:lineRule="auto"/>
        <w:jc w:val="center"/>
        <w:rPr>
          <w:rFonts w:ascii="Times New Roman" w:eastAsia="Arial" w:hAnsi="Times New Roman" w:cs="Times New Roman"/>
          <w:szCs w:val="24"/>
          <w:lang w:val="pt-PT"/>
        </w:rPr>
      </w:pPr>
    </w:p>
    <w:p w14:paraId="7493E40C" w14:textId="77777777" w:rsidR="00084E8E" w:rsidRPr="00FF2D28" w:rsidRDefault="00084E8E" w:rsidP="00084E8E">
      <w:pPr>
        <w:spacing w:line="360" w:lineRule="auto"/>
        <w:jc w:val="center"/>
        <w:rPr>
          <w:rFonts w:ascii="Times New Roman" w:eastAsia="Arial" w:hAnsi="Times New Roman" w:cs="Times New Roman"/>
          <w:b/>
          <w:szCs w:val="24"/>
          <w:lang w:val="pt-PT"/>
        </w:rPr>
      </w:pPr>
      <w:r w:rsidRPr="00FF2D28">
        <w:rPr>
          <w:rFonts w:ascii="Times New Roman" w:eastAsia="Arial" w:hAnsi="Times New Roman" w:cs="Times New Roman"/>
          <w:b/>
          <w:szCs w:val="24"/>
          <w:lang w:val="pt-PT"/>
        </w:rPr>
        <w:t>ASIGNATURA:</w:t>
      </w:r>
    </w:p>
    <w:p w14:paraId="68A089EE" w14:textId="77777777" w:rsidR="00084E8E" w:rsidRDefault="00084E8E" w:rsidP="00084E8E">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Aplicaciones distribuidas</w:t>
      </w:r>
    </w:p>
    <w:p w14:paraId="71D86D1D" w14:textId="77777777" w:rsidR="00084E8E" w:rsidRPr="00E94DC2" w:rsidRDefault="00084E8E" w:rsidP="00084E8E">
      <w:pPr>
        <w:spacing w:line="360" w:lineRule="auto"/>
        <w:jc w:val="center"/>
        <w:rPr>
          <w:rFonts w:ascii="Times New Roman" w:eastAsia="Arial" w:hAnsi="Times New Roman" w:cs="Times New Roman"/>
          <w:szCs w:val="24"/>
        </w:rPr>
      </w:pPr>
    </w:p>
    <w:p w14:paraId="16DEE2D4" w14:textId="77777777" w:rsidR="00084E8E" w:rsidRPr="00E94DC2" w:rsidRDefault="00084E8E" w:rsidP="00084E8E">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DOCENTE:</w:t>
      </w:r>
    </w:p>
    <w:p w14:paraId="7FB0AB10" w14:textId="77777777" w:rsidR="00084E8E" w:rsidRDefault="00084E8E" w:rsidP="00084E8E">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 Guerrero Ulloa Gleiston Cicerón, MSc </w:t>
      </w:r>
    </w:p>
    <w:p w14:paraId="379F9307" w14:textId="77777777" w:rsidR="00084E8E" w:rsidRPr="00E94DC2" w:rsidRDefault="00084E8E" w:rsidP="00084E8E">
      <w:pPr>
        <w:spacing w:line="360" w:lineRule="auto"/>
        <w:jc w:val="center"/>
        <w:rPr>
          <w:rFonts w:ascii="Times New Roman" w:eastAsia="Arial" w:hAnsi="Times New Roman" w:cs="Times New Roman"/>
          <w:szCs w:val="24"/>
        </w:rPr>
      </w:pPr>
    </w:p>
    <w:p w14:paraId="7FD84416" w14:textId="77777777" w:rsidR="00084E8E" w:rsidRPr="00E94DC2" w:rsidRDefault="00084E8E" w:rsidP="00084E8E">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TEMA:</w:t>
      </w:r>
    </w:p>
    <w:p w14:paraId="23CD5E87" w14:textId="040171B9" w:rsidR="00084E8E" w:rsidRDefault="00084E8E" w:rsidP="00084E8E">
      <w:pPr>
        <w:jc w:val="center"/>
        <w:rPr>
          <w:rFonts w:ascii="Times New Roman" w:eastAsia="Arial" w:hAnsi="Times New Roman" w:cs="Times New Roman"/>
          <w:szCs w:val="24"/>
        </w:rPr>
      </w:pPr>
      <w:r w:rsidRPr="00084E8E">
        <w:rPr>
          <w:rFonts w:ascii="Times New Roman" w:eastAsia="Arial" w:hAnsi="Times New Roman" w:cs="Times New Roman"/>
          <w:szCs w:val="24"/>
        </w:rPr>
        <w:t>Modelamiento de sistemas distribuidos con BPMN</w:t>
      </w:r>
    </w:p>
    <w:p w14:paraId="7E2AB7B5" w14:textId="77777777" w:rsidR="00084E8E" w:rsidRDefault="00084E8E" w:rsidP="00084E8E">
      <w:pPr>
        <w:jc w:val="center"/>
        <w:rPr>
          <w:rFonts w:ascii="Times New Roman" w:eastAsia="Arial" w:hAnsi="Times New Roman" w:cs="Times New Roman"/>
          <w:szCs w:val="24"/>
        </w:rPr>
      </w:pPr>
    </w:p>
    <w:p w14:paraId="0E6E017B" w14:textId="77777777" w:rsidR="00084E8E" w:rsidRDefault="00084E8E" w:rsidP="00084E8E">
      <w:pPr>
        <w:jc w:val="center"/>
        <w:rPr>
          <w:rFonts w:ascii="Times New Roman" w:eastAsia="Arial" w:hAnsi="Times New Roman" w:cs="Times New Roman"/>
          <w:szCs w:val="24"/>
        </w:rPr>
      </w:pPr>
    </w:p>
    <w:p w14:paraId="5D22C9BB" w14:textId="77777777" w:rsidR="00084E8E" w:rsidRDefault="00084E8E" w:rsidP="00084E8E">
      <w:pPr>
        <w:jc w:val="center"/>
        <w:rPr>
          <w:rFonts w:ascii="Times New Roman" w:eastAsia="Arial" w:hAnsi="Times New Roman" w:cs="Times New Roman"/>
          <w:szCs w:val="24"/>
        </w:rPr>
      </w:pPr>
    </w:p>
    <w:p w14:paraId="5236960E" w14:textId="77777777" w:rsidR="00084E8E" w:rsidRDefault="00084E8E" w:rsidP="00084E8E">
      <w:pPr>
        <w:jc w:val="center"/>
        <w:rPr>
          <w:rFonts w:ascii="Times New Roman" w:eastAsia="Arial" w:hAnsi="Times New Roman" w:cs="Times New Roman"/>
          <w:szCs w:val="24"/>
        </w:rPr>
      </w:pPr>
    </w:p>
    <w:p w14:paraId="6BC21EA7" w14:textId="77777777" w:rsidR="00084E8E" w:rsidRDefault="00084E8E" w:rsidP="00084E8E">
      <w:pPr>
        <w:jc w:val="center"/>
        <w:rPr>
          <w:rFonts w:ascii="Times New Roman" w:eastAsia="Arial" w:hAnsi="Times New Roman" w:cs="Times New Roman"/>
          <w:szCs w:val="24"/>
        </w:rPr>
      </w:pPr>
    </w:p>
    <w:p w14:paraId="6AE7D361" w14:textId="77777777" w:rsidR="00084E8E" w:rsidRDefault="00084E8E" w:rsidP="00084E8E">
      <w:pPr>
        <w:jc w:val="center"/>
        <w:rPr>
          <w:rFonts w:ascii="Times New Roman" w:eastAsia="Arial" w:hAnsi="Times New Roman" w:cs="Times New Roman"/>
          <w:szCs w:val="24"/>
        </w:rPr>
      </w:pPr>
    </w:p>
    <w:sdt>
      <w:sdtPr>
        <w:rPr>
          <w:rFonts w:ascii="Times New Roman" w:eastAsiaTheme="minorHAnsi" w:hAnsi="Times New Roman" w:cs="Times New Roman"/>
          <w:color w:val="auto"/>
          <w:kern w:val="2"/>
          <w:sz w:val="22"/>
          <w:szCs w:val="22"/>
          <w:lang w:val="es-EC" w:eastAsia="en-US"/>
          <w14:ligatures w14:val="standardContextual"/>
        </w:rPr>
        <w:id w:val="1073161963"/>
        <w:docPartObj>
          <w:docPartGallery w:val="Table of Contents"/>
          <w:docPartUnique/>
        </w:docPartObj>
      </w:sdtPr>
      <w:sdtEndPr>
        <w:rPr>
          <w:b/>
          <w:bCs/>
          <w:sz w:val="24"/>
          <w:szCs w:val="24"/>
        </w:rPr>
      </w:sdtEndPr>
      <w:sdtContent>
        <w:p w14:paraId="547338BF" w14:textId="6987F62A" w:rsidR="00436C9A" w:rsidRPr="003B558E" w:rsidRDefault="00436C9A" w:rsidP="00335890">
          <w:pPr>
            <w:pStyle w:val="TtuloTDC"/>
            <w:spacing w:line="240" w:lineRule="auto"/>
            <w:rPr>
              <w:rFonts w:ascii="Times New Roman" w:hAnsi="Times New Roman" w:cs="Times New Roman"/>
              <w:b/>
              <w:bCs/>
              <w:color w:val="000000" w:themeColor="text1"/>
            </w:rPr>
          </w:pPr>
          <w:r w:rsidRPr="003B558E">
            <w:rPr>
              <w:rFonts w:ascii="Times New Roman" w:hAnsi="Times New Roman" w:cs="Times New Roman"/>
              <w:b/>
              <w:bCs/>
              <w:color w:val="000000" w:themeColor="text1"/>
            </w:rPr>
            <w:t>Contenido</w:t>
          </w:r>
        </w:p>
        <w:p w14:paraId="54B40E2D" w14:textId="7D240873" w:rsidR="00507CA4" w:rsidRPr="00507CA4" w:rsidRDefault="00436C9A">
          <w:pPr>
            <w:pStyle w:val="TDC1"/>
            <w:tabs>
              <w:tab w:val="left" w:pos="440"/>
              <w:tab w:val="right" w:leader="dot" w:pos="9016"/>
            </w:tabs>
            <w:rPr>
              <w:rFonts w:ascii="Times New Roman" w:eastAsiaTheme="minorEastAsia" w:hAnsi="Times New Roman" w:cs="Times New Roman"/>
              <w:noProof/>
              <w:sz w:val="24"/>
              <w:szCs w:val="24"/>
              <w:lang w:val="es-ES" w:eastAsia="es-ES"/>
            </w:rPr>
          </w:pPr>
          <w:r w:rsidRPr="00507CA4">
            <w:rPr>
              <w:rFonts w:ascii="Times New Roman" w:hAnsi="Times New Roman" w:cs="Times New Roman"/>
              <w:sz w:val="24"/>
              <w:szCs w:val="24"/>
            </w:rPr>
            <w:fldChar w:fldCharType="begin"/>
          </w:r>
          <w:r w:rsidRPr="00507CA4">
            <w:rPr>
              <w:rFonts w:ascii="Times New Roman" w:hAnsi="Times New Roman" w:cs="Times New Roman"/>
              <w:sz w:val="24"/>
              <w:szCs w:val="24"/>
            </w:rPr>
            <w:instrText xml:space="preserve"> TOC \o "1-3" \h \z \u </w:instrText>
          </w:r>
          <w:r w:rsidRPr="00507CA4">
            <w:rPr>
              <w:rFonts w:ascii="Times New Roman" w:hAnsi="Times New Roman" w:cs="Times New Roman"/>
              <w:sz w:val="24"/>
              <w:szCs w:val="24"/>
            </w:rPr>
            <w:fldChar w:fldCharType="separate"/>
          </w:r>
          <w:hyperlink w:anchor="_Toc159364300" w:history="1">
            <w:r w:rsidR="00507CA4" w:rsidRPr="00507CA4">
              <w:rPr>
                <w:rStyle w:val="Hipervnculo"/>
                <w:rFonts w:ascii="Times New Roman" w:hAnsi="Times New Roman" w:cs="Times New Roman"/>
                <w:noProof/>
                <w:sz w:val="24"/>
                <w:szCs w:val="24"/>
              </w:rPr>
              <w:t>1.</w:t>
            </w:r>
            <w:r w:rsidR="00507CA4" w:rsidRPr="00507CA4">
              <w:rPr>
                <w:rFonts w:ascii="Times New Roman" w:eastAsiaTheme="minorEastAsia" w:hAnsi="Times New Roman" w:cs="Times New Roman"/>
                <w:noProof/>
                <w:sz w:val="24"/>
                <w:szCs w:val="24"/>
                <w:lang w:val="es-ES" w:eastAsia="es-ES"/>
              </w:rPr>
              <w:tab/>
            </w:r>
            <w:r w:rsidR="00507CA4" w:rsidRPr="00507CA4">
              <w:rPr>
                <w:rStyle w:val="Hipervnculo"/>
                <w:rFonts w:ascii="Times New Roman" w:hAnsi="Times New Roman" w:cs="Times New Roman"/>
                <w:noProof/>
                <w:sz w:val="24"/>
                <w:szCs w:val="24"/>
              </w:rPr>
              <w:t>Introducción</w:t>
            </w:r>
            <w:r w:rsidR="00507CA4" w:rsidRPr="00507CA4">
              <w:rPr>
                <w:rFonts w:ascii="Times New Roman" w:hAnsi="Times New Roman" w:cs="Times New Roman"/>
                <w:noProof/>
                <w:webHidden/>
                <w:sz w:val="24"/>
                <w:szCs w:val="24"/>
              </w:rPr>
              <w:tab/>
            </w:r>
            <w:r w:rsidR="00507CA4" w:rsidRPr="00507CA4">
              <w:rPr>
                <w:rFonts w:ascii="Times New Roman" w:hAnsi="Times New Roman" w:cs="Times New Roman"/>
                <w:noProof/>
                <w:webHidden/>
                <w:sz w:val="24"/>
                <w:szCs w:val="24"/>
              </w:rPr>
              <w:fldChar w:fldCharType="begin"/>
            </w:r>
            <w:r w:rsidR="00507CA4" w:rsidRPr="00507CA4">
              <w:rPr>
                <w:rFonts w:ascii="Times New Roman" w:hAnsi="Times New Roman" w:cs="Times New Roman"/>
                <w:noProof/>
                <w:webHidden/>
                <w:sz w:val="24"/>
                <w:szCs w:val="24"/>
              </w:rPr>
              <w:instrText xml:space="preserve"> PAGEREF _Toc159364300 \h </w:instrText>
            </w:r>
            <w:r w:rsidR="00507CA4" w:rsidRPr="00507CA4">
              <w:rPr>
                <w:rFonts w:ascii="Times New Roman" w:hAnsi="Times New Roman" w:cs="Times New Roman"/>
                <w:noProof/>
                <w:webHidden/>
                <w:sz w:val="24"/>
                <w:szCs w:val="24"/>
              </w:rPr>
            </w:r>
            <w:r w:rsidR="00507CA4"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4</w:t>
            </w:r>
            <w:r w:rsidR="00507CA4" w:rsidRPr="00507CA4">
              <w:rPr>
                <w:rFonts w:ascii="Times New Roman" w:hAnsi="Times New Roman" w:cs="Times New Roman"/>
                <w:noProof/>
                <w:webHidden/>
                <w:sz w:val="24"/>
                <w:szCs w:val="24"/>
              </w:rPr>
              <w:fldChar w:fldCharType="end"/>
            </w:r>
          </w:hyperlink>
        </w:p>
        <w:p w14:paraId="1A90B083" w14:textId="42D6FDC3"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01" w:history="1">
            <w:r w:rsidRPr="00507CA4">
              <w:rPr>
                <w:rStyle w:val="Hipervnculo"/>
                <w:rFonts w:ascii="Times New Roman" w:hAnsi="Times New Roman" w:cs="Times New Roman"/>
                <w:noProof/>
                <w:sz w:val="24"/>
                <w:szCs w:val="24"/>
              </w:rPr>
              <w:t>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Fundamentos de BPMN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_Toc159364301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5</w:t>
            </w:r>
            <w:r w:rsidRPr="00507CA4">
              <w:rPr>
                <w:rFonts w:ascii="Times New Roman" w:hAnsi="Times New Roman" w:cs="Times New Roman"/>
                <w:noProof/>
                <w:webHidden/>
                <w:sz w:val="24"/>
                <w:szCs w:val="24"/>
              </w:rPr>
              <w:fldChar w:fldCharType="end"/>
            </w:r>
          </w:hyperlink>
        </w:p>
        <w:p w14:paraId="3BD0551A" w14:textId="2E551806"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2" w:history="1">
            <w:r w:rsidRPr="00507CA4">
              <w:rPr>
                <w:rStyle w:val="Hipervnculo"/>
                <w:rFonts w:ascii="Times New Roman" w:hAnsi="Times New Roman" w:cs="Times New Roman"/>
                <w:noProof/>
                <w:sz w:val="24"/>
                <w:szCs w:val="24"/>
              </w:rPr>
              <w:t>2.1.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Conceptos básicos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_Toc159364302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5</w:t>
            </w:r>
            <w:r w:rsidRPr="00507CA4">
              <w:rPr>
                <w:rFonts w:ascii="Times New Roman" w:hAnsi="Times New Roman" w:cs="Times New Roman"/>
                <w:noProof/>
                <w:webHidden/>
                <w:sz w:val="24"/>
                <w:szCs w:val="24"/>
              </w:rPr>
              <w:fldChar w:fldCharType="end"/>
            </w:r>
          </w:hyperlink>
        </w:p>
        <w:p w14:paraId="425D932C" w14:textId="11C70F83"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3" w:history="1">
            <w:r w:rsidRPr="00507CA4">
              <w:rPr>
                <w:rStyle w:val="Hipervnculo"/>
                <w:rFonts w:ascii="Times New Roman" w:hAnsi="Times New Roman" w:cs="Times New Roman"/>
                <w:noProof/>
                <w:sz w:val="24"/>
                <w:szCs w:val="24"/>
              </w:rPr>
              <w:t>2.2.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Elementos principales de BPMN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_Toc159364303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5</w:t>
            </w:r>
            <w:r w:rsidRPr="00507CA4">
              <w:rPr>
                <w:rFonts w:ascii="Times New Roman" w:hAnsi="Times New Roman" w:cs="Times New Roman"/>
                <w:noProof/>
                <w:webHidden/>
                <w:sz w:val="24"/>
                <w:szCs w:val="24"/>
              </w:rPr>
              <w:fldChar w:fldCharType="end"/>
            </w:r>
          </w:hyperlink>
        </w:p>
        <w:p w14:paraId="1AE3D8D3" w14:textId="62116015"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04" w:history="1">
            <w:r w:rsidRPr="00507CA4">
              <w:rPr>
                <w:rStyle w:val="Hipervnculo"/>
                <w:rFonts w:ascii="Times New Roman" w:hAnsi="Times New Roman" w:cs="Times New Roman"/>
                <w:noProof/>
                <w:sz w:val="24"/>
                <w:szCs w:val="24"/>
              </w:rPr>
              <w:t>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Modelamiento de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_Toc159364304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6</w:t>
            </w:r>
            <w:r w:rsidRPr="00507CA4">
              <w:rPr>
                <w:rFonts w:ascii="Times New Roman" w:hAnsi="Times New Roman" w:cs="Times New Roman"/>
                <w:noProof/>
                <w:webHidden/>
                <w:sz w:val="24"/>
                <w:szCs w:val="24"/>
              </w:rPr>
              <w:fldChar w:fldCharType="end"/>
            </w:r>
          </w:hyperlink>
        </w:p>
        <w:p w14:paraId="3201E853" w14:textId="46DEE724"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5" w:history="1">
            <w:r w:rsidRPr="00507CA4">
              <w:rPr>
                <w:rStyle w:val="Hipervnculo"/>
                <w:rFonts w:ascii="Times New Roman" w:hAnsi="Times New Roman" w:cs="Times New Roman"/>
                <w:noProof/>
                <w:sz w:val="24"/>
                <w:szCs w:val="24"/>
              </w:rPr>
              <w:t>3.1.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Ventajas del modelamiento con BPMN en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_Toc159364305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6</w:t>
            </w:r>
            <w:r w:rsidRPr="00507CA4">
              <w:rPr>
                <w:rFonts w:ascii="Times New Roman" w:hAnsi="Times New Roman" w:cs="Times New Roman"/>
                <w:noProof/>
                <w:webHidden/>
                <w:sz w:val="24"/>
                <w:szCs w:val="24"/>
              </w:rPr>
              <w:fldChar w:fldCharType="end"/>
            </w:r>
          </w:hyperlink>
        </w:p>
        <w:p w14:paraId="0E3A918C" w14:textId="3395F96D"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6" w:history="1">
            <w:r w:rsidRPr="00507CA4">
              <w:rPr>
                <w:rStyle w:val="Hipervnculo"/>
                <w:rFonts w:ascii="Times New Roman" w:hAnsi="Times New Roman" w:cs="Times New Roman"/>
                <w:noProof/>
                <w:sz w:val="24"/>
                <w:szCs w:val="24"/>
              </w:rPr>
              <w:t>3.2.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Consideraciones para el modelamiento de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_Toc159364306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6</w:t>
            </w:r>
            <w:r w:rsidRPr="00507CA4">
              <w:rPr>
                <w:rFonts w:ascii="Times New Roman" w:hAnsi="Times New Roman" w:cs="Times New Roman"/>
                <w:noProof/>
                <w:webHidden/>
                <w:sz w:val="24"/>
                <w:szCs w:val="24"/>
              </w:rPr>
              <w:fldChar w:fldCharType="end"/>
            </w:r>
          </w:hyperlink>
        </w:p>
        <w:p w14:paraId="77EE4FB8" w14:textId="4716D316"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7" w:history="1">
            <w:r w:rsidRPr="00507CA4">
              <w:rPr>
                <w:rStyle w:val="Hipervnculo"/>
                <w:rFonts w:ascii="Times New Roman" w:hAnsi="Times New Roman" w:cs="Times New Roman"/>
                <w:noProof/>
                <w:sz w:val="24"/>
                <w:szCs w:val="24"/>
              </w:rPr>
              <w:t>3.3.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Ejemplos de modelamiento de sistemas distribuidos con BPMN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_Toc159364307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7</w:t>
            </w:r>
            <w:r w:rsidRPr="00507CA4">
              <w:rPr>
                <w:rFonts w:ascii="Times New Roman" w:hAnsi="Times New Roman" w:cs="Times New Roman"/>
                <w:noProof/>
                <w:webHidden/>
                <w:sz w:val="24"/>
                <w:szCs w:val="24"/>
              </w:rPr>
              <w:fldChar w:fldCharType="end"/>
            </w:r>
          </w:hyperlink>
        </w:p>
        <w:p w14:paraId="0C7537F7" w14:textId="7014F833"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08" w:history="1">
            <w:r w:rsidRPr="00507CA4">
              <w:rPr>
                <w:rStyle w:val="Hipervnculo"/>
                <w:rFonts w:ascii="Times New Roman" w:hAnsi="Times New Roman" w:cs="Times New Roman"/>
                <w:noProof/>
                <w:sz w:val="24"/>
                <w:szCs w:val="24"/>
              </w:rPr>
              <w:t>4.</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Herramientas y tecnologías para el modelamiento con BPMN en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_Toc159364308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7</w:t>
            </w:r>
            <w:r w:rsidRPr="00507CA4">
              <w:rPr>
                <w:rFonts w:ascii="Times New Roman" w:hAnsi="Times New Roman" w:cs="Times New Roman"/>
                <w:noProof/>
                <w:webHidden/>
                <w:sz w:val="24"/>
                <w:szCs w:val="24"/>
              </w:rPr>
              <w:fldChar w:fldCharType="end"/>
            </w:r>
          </w:hyperlink>
        </w:p>
        <w:p w14:paraId="07F0A46C" w14:textId="03DA3758"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09" w:history="1">
            <w:r w:rsidRPr="00507CA4">
              <w:rPr>
                <w:rStyle w:val="Hipervnculo"/>
                <w:rFonts w:ascii="Times New Roman" w:hAnsi="Times New Roman" w:cs="Times New Roman"/>
                <w:noProof/>
                <w:sz w:val="24"/>
                <w:szCs w:val="24"/>
              </w:rPr>
              <w:t>4.1.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Herramientas de software para el modelamiento con BPMN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_Toc159364309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7</w:t>
            </w:r>
            <w:r w:rsidRPr="00507CA4">
              <w:rPr>
                <w:rFonts w:ascii="Times New Roman" w:hAnsi="Times New Roman" w:cs="Times New Roman"/>
                <w:noProof/>
                <w:webHidden/>
                <w:sz w:val="24"/>
                <w:szCs w:val="24"/>
              </w:rPr>
              <w:fldChar w:fldCharType="end"/>
            </w:r>
          </w:hyperlink>
        </w:p>
        <w:p w14:paraId="35E084B9" w14:textId="7247AE31"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10" w:history="1">
            <w:r w:rsidRPr="00507CA4">
              <w:rPr>
                <w:rStyle w:val="Hipervnculo"/>
                <w:rFonts w:ascii="Times New Roman" w:hAnsi="Times New Roman" w:cs="Times New Roman"/>
                <w:noProof/>
                <w:sz w:val="24"/>
                <w:szCs w:val="24"/>
              </w:rPr>
              <w:t>4.2.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Integración de BPMN con tecnologías de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_Toc159364310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8</w:t>
            </w:r>
            <w:r w:rsidRPr="00507CA4">
              <w:rPr>
                <w:rFonts w:ascii="Times New Roman" w:hAnsi="Times New Roman" w:cs="Times New Roman"/>
                <w:noProof/>
                <w:webHidden/>
                <w:sz w:val="24"/>
                <w:szCs w:val="24"/>
              </w:rPr>
              <w:fldChar w:fldCharType="end"/>
            </w:r>
          </w:hyperlink>
        </w:p>
        <w:p w14:paraId="01507D9C" w14:textId="6B4D6FFE"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11" w:history="1">
            <w:r w:rsidRPr="00507CA4">
              <w:rPr>
                <w:rStyle w:val="Hipervnculo"/>
                <w:rFonts w:ascii="Times New Roman" w:hAnsi="Times New Roman" w:cs="Times New Roman"/>
                <w:noProof/>
                <w:sz w:val="24"/>
                <w:szCs w:val="24"/>
              </w:rPr>
              <w:t>4.3.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Consideraciones de implementación y despliegue de modelos BPMN en sistemas distribuidos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_Toc159364311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8</w:t>
            </w:r>
            <w:r w:rsidRPr="00507CA4">
              <w:rPr>
                <w:rFonts w:ascii="Times New Roman" w:hAnsi="Times New Roman" w:cs="Times New Roman"/>
                <w:noProof/>
                <w:webHidden/>
                <w:sz w:val="24"/>
                <w:szCs w:val="24"/>
              </w:rPr>
              <w:fldChar w:fldCharType="end"/>
            </w:r>
          </w:hyperlink>
        </w:p>
        <w:p w14:paraId="07EF7954" w14:textId="48DA1E63"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12" w:history="1">
            <w:r w:rsidRPr="00507CA4">
              <w:rPr>
                <w:rStyle w:val="Hipervnculo"/>
                <w:rFonts w:ascii="Times New Roman" w:hAnsi="Times New Roman" w:cs="Times New Roman"/>
                <w:noProof/>
                <w:sz w:val="24"/>
                <w:szCs w:val="24"/>
              </w:rPr>
              <w:t>4.4.</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Notación y símbolos utilizados en BPMN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_Toc159364312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8</w:t>
            </w:r>
            <w:r w:rsidRPr="00507CA4">
              <w:rPr>
                <w:rFonts w:ascii="Times New Roman" w:hAnsi="Times New Roman" w:cs="Times New Roman"/>
                <w:noProof/>
                <w:webHidden/>
                <w:sz w:val="24"/>
                <w:szCs w:val="24"/>
              </w:rPr>
              <w:fldChar w:fldCharType="end"/>
            </w:r>
          </w:hyperlink>
        </w:p>
        <w:p w14:paraId="090E5314" w14:textId="2BD885D0"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13" w:history="1">
            <w:r w:rsidRPr="00507CA4">
              <w:rPr>
                <w:rStyle w:val="Hipervnculo"/>
                <w:rFonts w:ascii="Times New Roman" w:hAnsi="Times New Roman" w:cs="Times New Roman"/>
                <w:noProof/>
                <w:sz w:val="24"/>
                <w:szCs w:val="24"/>
              </w:rPr>
              <w:t>5.</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Ejemplos de notaciones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_Toc159364313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12</w:t>
            </w:r>
            <w:r w:rsidRPr="00507CA4">
              <w:rPr>
                <w:rFonts w:ascii="Times New Roman" w:hAnsi="Times New Roman" w:cs="Times New Roman"/>
                <w:noProof/>
                <w:webHidden/>
                <w:sz w:val="24"/>
                <w:szCs w:val="24"/>
              </w:rPr>
              <w:fldChar w:fldCharType="end"/>
            </w:r>
          </w:hyperlink>
        </w:p>
        <w:p w14:paraId="0595D0CB" w14:textId="0434C8AA"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14" w:history="1">
            <w:r w:rsidRPr="00507CA4">
              <w:rPr>
                <w:rStyle w:val="Hipervnculo"/>
                <w:rFonts w:ascii="Times New Roman" w:hAnsi="Times New Roman" w:cs="Times New Roman"/>
                <w:noProof/>
                <w:sz w:val="24"/>
                <w:szCs w:val="24"/>
              </w:rPr>
              <w:t>5.1.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Eventos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_Toc159364314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12</w:t>
            </w:r>
            <w:r w:rsidRPr="00507CA4">
              <w:rPr>
                <w:rFonts w:ascii="Times New Roman" w:hAnsi="Times New Roman" w:cs="Times New Roman"/>
                <w:noProof/>
                <w:webHidden/>
                <w:sz w:val="24"/>
                <w:szCs w:val="24"/>
              </w:rPr>
              <w:fldChar w:fldCharType="end"/>
            </w:r>
          </w:hyperlink>
        </w:p>
        <w:p w14:paraId="5F779F26" w14:textId="1F5F349C"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15" w:history="1">
            <w:r w:rsidRPr="00507CA4">
              <w:rPr>
                <w:rStyle w:val="Hipervnculo"/>
                <w:rFonts w:ascii="Times New Roman" w:hAnsi="Times New Roman" w:cs="Times New Roman"/>
                <w:noProof/>
                <w:sz w:val="24"/>
                <w:szCs w:val="24"/>
              </w:rPr>
              <w:t>5.1.1.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Evento de inicio de mensaje</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_Toc159364315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12</w:t>
            </w:r>
            <w:r w:rsidRPr="00507CA4">
              <w:rPr>
                <w:rFonts w:ascii="Times New Roman" w:hAnsi="Times New Roman" w:cs="Times New Roman"/>
                <w:noProof/>
                <w:webHidden/>
                <w:sz w:val="24"/>
                <w:szCs w:val="24"/>
              </w:rPr>
              <w:fldChar w:fldCharType="end"/>
            </w:r>
          </w:hyperlink>
        </w:p>
        <w:p w14:paraId="0B215B1F" w14:textId="0BC1FF07"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16" w:history="1">
            <w:r w:rsidRPr="00507CA4">
              <w:rPr>
                <w:rStyle w:val="Hipervnculo"/>
                <w:rFonts w:ascii="Times New Roman" w:hAnsi="Times New Roman" w:cs="Times New Roman"/>
                <w:noProof/>
                <w:sz w:val="24"/>
                <w:szCs w:val="24"/>
              </w:rPr>
              <w:t>5.1.2.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Evento de envío y recepción de mensaje</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_Toc159364316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507CA4">
              <w:rPr>
                <w:rFonts w:ascii="Times New Roman" w:hAnsi="Times New Roman" w:cs="Times New Roman"/>
                <w:noProof/>
                <w:webHidden/>
                <w:sz w:val="24"/>
                <w:szCs w:val="24"/>
              </w:rPr>
              <w:fldChar w:fldCharType="end"/>
            </w:r>
          </w:hyperlink>
        </w:p>
        <w:p w14:paraId="19B17C0C" w14:textId="312BB0F4"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17" w:history="1">
            <w:r w:rsidRPr="00507CA4">
              <w:rPr>
                <w:rStyle w:val="Hipervnculo"/>
                <w:rFonts w:ascii="Times New Roman" w:hAnsi="Times New Roman" w:cs="Times New Roman"/>
                <w:noProof/>
                <w:sz w:val="24"/>
                <w:szCs w:val="24"/>
                <w:lang w:val="pt-PT"/>
              </w:rPr>
              <w:t>5.1.3.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Evento de inicio de temporizador</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_Toc159364317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507CA4">
              <w:rPr>
                <w:rFonts w:ascii="Times New Roman" w:hAnsi="Times New Roman" w:cs="Times New Roman"/>
                <w:noProof/>
                <w:webHidden/>
                <w:sz w:val="24"/>
                <w:szCs w:val="24"/>
              </w:rPr>
              <w:fldChar w:fldCharType="end"/>
            </w:r>
          </w:hyperlink>
        </w:p>
        <w:p w14:paraId="48F08C49" w14:textId="7AD01799"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18" w:history="1">
            <w:r w:rsidRPr="00507CA4">
              <w:rPr>
                <w:rStyle w:val="Hipervnculo"/>
                <w:rFonts w:ascii="Times New Roman" w:hAnsi="Times New Roman" w:cs="Times New Roman"/>
                <w:noProof/>
                <w:sz w:val="24"/>
                <w:szCs w:val="24"/>
                <w:lang w:val="pt-PT"/>
              </w:rPr>
              <w:t>5.1.4.</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Evento intermedio de temporizador</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_Toc159364318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507CA4">
              <w:rPr>
                <w:rFonts w:ascii="Times New Roman" w:hAnsi="Times New Roman" w:cs="Times New Roman"/>
                <w:noProof/>
                <w:webHidden/>
                <w:sz w:val="24"/>
                <w:szCs w:val="24"/>
              </w:rPr>
              <w:fldChar w:fldCharType="end"/>
            </w:r>
          </w:hyperlink>
        </w:p>
        <w:p w14:paraId="4F42A1A3" w14:textId="035B9D6D"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19" w:history="1">
            <w:r w:rsidRPr="00507CA4">
              <w:rPr>
                <w:rStyle w:val="Hipervnculo"/>
                <w:rFonts w:ascii="Times New Roman" w:hAnsi="Times New Roman" w:cs="Times New Roman"/>
                <w:noProof/>
                <w:sz w:val="24"/>
                <w:szCs w:val="24"/>
                <w:lang w:val="pt-PT"/>
              </w:rPr>
              <w:t>5.2.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Tareas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_Toc159364319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507CA4">
              <w:rPr>
                <w:rFonts w:ascii="Times New Roman" w:hAnsi="Times New Roman" w:cs="Times New Roman"/>
                <w:noProof/>
                <w:webHidden/>
                <w:sz w:val="24"/>
                <w:szCs w:val="24"/>
              </w:rPr>
              <w:fldChar w:fldCharType="end"/>
            </w:r>
          </w:hyperlink>
        </w:p>
        <w:p w14:paraId="4A3FD13E" w14:textId="2CFFD21E"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0" w:history="1">
            <w:r w:rsidRPr="00507CA4">
              <w:rPr>
                <w:rStyle w:val="Hipervnculo"/>
                <w:rFonts w:ascii="Times New Roman" w:hAnsi="Times New Roman" w:cs="Times New Roman"/>
                <w:noProof/>
                <w:sz w:val="24"/>
                <w:szCs w:val="24"/>
                <w:lang w:val="pt-PT"/>
              </w:rPr>
              <w:t>5.2.1.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Tarea generica</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_Toc159364320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507CA4">
              <w:rPr>
                <w:rFonts w:ascii="Times New Roman" w:hAnsi="Times New Roman" w:cs="Times New Roman"/>
                <w:noProof/>
                <w:webHidden/>
                <w:sz w:val="24"/>
                <w:szCs w:val="24"/>
              </w:rPr>
              <w:fldChar w:fldCharType="end"/>
            </w:r>
          </w:hyperlink>
        </w:p>
        <w:p w14:paraId="0D4B0800" w14:textId="642141B1"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1" w:history="1">
            <w:r w:rsidRPr="00507CA4">
              <w:rPr>
                <w:rStyle w:val="Hipervnculo"/>
                <w:rFonts w:ascii="Times New Roman" w:hAnsi="Times New Roman" w:cs="Times New Roman"/>
                <w:noProof/>
                <w:sz w:val="24"/>
                <w:szCs w:val="24"/>
              </w:rPr>
              <w:t>5.2.2.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Tarea de usuario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_Toc159364321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507CA4">
              <w:rPr>
                <w:rFonts w:ascii="Times New Roman" w:hAnsi="Times New Roman" w:cs="Times New Roman"/>
                <w:noProof/>
                <w:webHidden/>
                <w:sz w:val="24"/>
                <w:szCs w:val="24"/>
              </w:rPr>
              <w:fldChar w:fldCharType="end"/>
            </w:r>
          </w:hyperlink>
        </w:p>
        <w:p w14:paraId="127E9EA0" w14:textId="7F36EC04"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2" w:history="1">
            <w:r w:rsidRPr="00507CA4">
              <w:rPr>
                <w:rStyle w:val="Hipervnculo"/>
                <w:rFonts w:ascii="Times New Roman" w:hAnsi="Times New Roman" w:cs="Times New Roman"/>
                <w:noProof/>
                <w:sz w:val="24"/>
                <w:szCs w:val="24"/>
              </w:rPr>
              <w:t>5.2.3.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Tarea de servicio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_Toc159364322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507CA4">
              <w:rPr>
                <w:rFonts w:ascii="Times New Roman" w:hAnsi="Times New Roman" w:cs="Times New Roman"/>
                <w:noProof/>
                <w:webHidden/>
                <w:sz w:val="24"/>
                <w:szCs w:val="24"/>
              </w:rPr>
              <w:fldChar w:fldCharType="end"/>
            </w:r>
          </w:hyperlink>
        </w:p>
        <w:p w14:paraId="1E982390" w14:textId="764A5E39"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3" w:history="1">
            <w:r w:rsidRPr="00507CA4">
              <w:rPr>
                <w:rStyle w:val="Hipervnculo"/>
                <w:rFonts w:ascii="Times New Roman" w:hAnsi="Times New Roman" w:cs="Times New Roman"/>
                <w:noProof/>
                <w:sz w:val="24"/>
                <w:szCs w:val="24"/>
              </w:rPr>
              <w:t>5.2.4.</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Tarea de script</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_Toc159364323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507CA4">
              <w:rPr>
                <w:rFonts w:ascii="Times New Roman" w:hAnsi="Times New Roman" w:cs="Times New Roman"/>
                <w:noProof/>
                <w:webHidden/>
                <w:sz w:val="24"/>
                <w:szCs w:val="24"/>
              </w:rPr>
              <w:fldChar w:fldCharType="end"/>
            </w:r>
          </w:hyperlink>
        </w:p>
        <w:p w14:paraId="4D991112" w14:textId="0D9C3427"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4" w:history="1">
            <w:r w:rsidRPr="00507CA4">
              <w:rPr>
                <w:rStyle w:val="Hipervnculo"/>
                <w:rFonts w:ascii="Times New Roman" w:hAnsi="Times New Roman" w:cs="Times New Roman"/>
                <w:noProof/>
                <w:sz w:val="24"/>
                <w:szCs w:val="24"/>
              </w:rPr>
              <w:t>5.2.5.</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Tarea de regla de negocio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_Toc159364324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507CA4">
              <w:rPr>
                <w:rFonts w:ascii="Times New Roman" w:hAnsi="Times New Roman" w:cs="Times New Roman"/>
                <w:noProof/>
                <w:webHidden/>
                <w:sz w:val="24"/>
                <w:szCs w:val="24"/>
              </w:rPr>
              <w:fldChar w:fldCharType="end"/>
            </w:r>
          </w:hyperlink>
        </w:p>
        <w:p w14:paraId="0430BD81" w14:textId="031655E1"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25" w:history="1">
            <w:r w:rsidRPr="00507CA4">
              <w:rPr>
                <w:rStyle w:val="Hipervnculo"/>
                <w:rFonts w:ascii="Times New Roman" w:hAnsi="Times New Roman" w:cs="Times New Roman"/>
                <w:noProof/>
                <w:sz w:val="24"/>
                <w:szCs w:val="24"/>
                <w:lang w:val="es-ES"/>
              </w:rPr>
              <w:t>5.3.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Puertas de enlace</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_Toc159364325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507CA4">
              <w:rPr>
                <w:rFonts w:ascii="Times New Roman" w:hAnsi="Times New Roman" w:cs="Times New Roman"/>
                <w:noProof/>
                <w:webHidden/>
                <w:sz w:val="24"/>
                <w:szCs w:val="24"/>
              </w:rPr>
              <w:fldChar w:fldCharType="end"/>
            </w:r>
          </w:hyperlink>
        </w:p>
        <w:p w14:paraId="5CE2A8CC" w14:textId="33FB01B3"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6" w:history="1">
            <w:r w:rsidRPr="00507CA4">
              <w:rPr>
                <w:rStyle w:val="Hipervnculo"/>
                <w:rFonts w:ascii="Times New Roman" w:hAnsi="Times New Roman" w:cs="Times New Roman"/>
                <w:noProof/>
                <w:sz w:val="24"/>
                <w:szCs w:val="24"/>
                <w:lang w:val="es-ES"/>
              </w:rPr>
              <w:t>5.3.1.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Exclusivo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_Toc159364326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507CA4">
              <w:rPr>
                <w:rFonts w:ascii="Times New Roman" w:hAnsi="Times New Roman" w:cs="Times New Roman"/>
                <w:noProof/>
                <w:webHidden/>
                <w:sz w:val="24"/>
                <w:szCs w:val="24"/>
              </w:rPr>
              <w:fldChar w:fldCharType="end"/>
            </w:r>
          </w:hyperlink>
        </w:p>
        <w:p w14:paraId="7E727704" w14:textId="3701EC9C"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27" w:history="1">
            <w:r w:rsidRPr="00507CA4">
              <w:rPr>
                <w:rStyle w:val="Hipervnculo"/>
                <w:rFonts w:ascii="Times New Roman" w:hAnsi="Times New Roman" w:cs="Times New Roman"/>
                <w:noProof/>
                <w:sz w:val="24"/>
                <w:szCs w:val="24"/>
              </w:rPr>
              <w:t>5.3.2.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Paralelo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_Toc159364327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16</w:t>
            </w:r>
            <w:r w:rsidRPr="00507CA4">
              <w:rPr>
                <w:rFonts w:ascii="Times New Roman" w:hAnsi="Times New Roman" w:cs="Times New Roman"/>
                <w:noProof/>
                <w:webHidden/>
                <w:sz w:val="24"/>
                <w:szCs w:val="24"/>
              </w:rPr>
              <w:fldChar w:fldCharType="end"/>
            </w:r>
          </w:hyperlink>
        </w:p>
        <w:p w14:paraId="084CDDA7" w14:textId="0858E91E"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28" w:history="1">
            <w:r w:rsidRPr="00507CA4">
              <w:rPr>
                <w:rStyle w:val="Hipervnculo"/>
                <w:rFonts w:ascii="Times New Roman" w:hAnsi="Times New Roman" w:cs="Times New Roman"/>
                <w:noProof/>
                <w:sz w:val="24"/>
                <w:szCs w:val="24"/>
                <w:lang w:val="es-ES"/>
              </w:rPr>
              <w:t>5.4.</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Símbolo basado en eventos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_Toc159364328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16</w:t>
            </w:r>
            <w:r w:rsidRPr="00507CA4">
              <w:rPr>
                <w:rFonts w:ascii="Times New Roman" w:hAnsi="Times New Roman" w:cs="Times New Roman"/>
                <w:noProof/>
                <w:webHidden/>
                <w:sz w:val="24"/>
                <w:szCs w:val="24"/>
              </w:rPr>
              <w:fldChar w:fldCharType="end"/>
            </w:r>
          </w:hyperlink>
        </w:p>
        <w:p w14:paraId="07DFF343" w14:textId="07DF20F0"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29" w:history="1">
            <w:r w:rsidRPr="00507CA4">
              <w:rPr>
                <w:rStyle w:val="Hipervnculo"/>
                <w:rFonts w:ascii="Times New Roman" w:hAnsi="Times New Roman" w:cs="Times New Roman"/>
                <w:noProof/>
                <w:sz w:val="24"/>
                <w:szCs w:val="24"/>
                <w:lang w:val="pt-PT"/>
              </w:rPr>
              <w:t>5.5.</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Artefactos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_Toc159364329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17</w:t>
            </w:r>
            <w:r w:rsidRPr="00507CA4">
              <w:rPr>
                <w:rFonts w:ascii="Times New Roman" w:hAnsi="Times New Roman" w:cs="Times New Roman"/>
                <w:noProof/>
                <w:webHidden/>
                <w:sz w:val="24"/>
                <w:szCs w:val="24"/>
              </w:rPr>
              <w:fldChar w:fldCharType="end"/>
            </w:r>
          </w:hyperlink>
        </w:p>
        <w:p w14:paraId="35840F88" w14:textId="7D02D762"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30" w:history="1">
            <w:r w:rsidRPr="00507CA4">
              <w:rPr>
                <w:rStyle w:val="Hipervnculo"/>
                <w:rFonts w:ascii="Times New Roman" w:hAnsi="Times New Roman" w:cs="Times New Roman"/>
                <w:noProof/>
                <w:sz w:val="24"/>
                <w:szCs w:val="24"/>
                <w:lang w:val="pt-PT"/>
              </w:rPr>
              <w:t>5.5.1.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Data store y Data object</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_Toc159364330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17</w:t>
            </w:r>
            <w:r w:rsidRPr="00507CA4">
              <w:rPr>
                <w:rFonts w:ascii="Times New Roman" w:hAnsi="Times New Roman" w:cs="Times New Roman"/>
                <w:noProof/>
                <w:webHidden/>
                <w:sz w:val="24"/>
                <w:szCs w:val="24"/>
              </w:rPr>
              <w:fldChar w:fldCharType="end"/>
            </w:r>
          </w:hyperlink>
        </w:p>
        <w:p w14:paraId="2654A51B" w14:textId="3AA8614F"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31" w:history="1">
            <w:r w:rsidRPr="00507CA4">
              <w:rPr>
                <w:rStyle w:val="Hipervnculo"/>
                <w:rFonts w:ascii="Times New Roman" w:hAnsi="Times New Roman" w:cs="Times New Roman"/>
                <w:noProof/>
                <w:sz w:val="24"/>
                <w:szCs w:val="24"/>
                <w:lang w:val="pt-PT"/>
              </w:rPr>
              <w:t>5.5.2.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Pool</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_Toc159364331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17</w:t>
            </w:r>
            <w:r w:rsidRPr="00507CA4">
              <w:rPr>
                <w:rFonts w:ascii="Times New Roman" w:hAnsi="Times New Roman" w:cs="Times New Roman"/>
                <w:noProof/>
                <w:webHidden/>
                <w:sz w:val="24"/>
                <w:szCs w:val="24"/>
              </w:rPr>
              <w:fldChar w:fldCharType="end"/>
            </w:r>
          </w:hyperlink>
        </w:p>
        <w:p w14:paraId="184EC857" w14:textId="5855AC76"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32" w:history="1">
            <w:r w:rsidRPr="00507CA4">
              <w:rPr>
                <w:rStyle w:val="Hipervnculo"/>
                <w:rFonts w:ascii="Times New Roman" w:hAnsi="Times New Roman" w:cs="Times New Roman"/>
                <w:noProof/>
                <w:sz w:val="24"/>
                <w:szCs w:val="24"/>
                <w:lang w:val="pt-PT"/>
              </w:rPr>
              <w:t>5.6.</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pt-PT"/>
              </w:rPr>
              <w:t>Grupos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_Toc159364332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18</w:t>
            </w:r>
            <w:r w:rsidRPr="00507CA4">
              <w:rPr>
                <w:rFonts w:ascii="Times New Roman" w:hAnsi="Times New Roman" w:cs="Times New Roman"/>
                <w:noProof/>
                <w:webHidden/>
                <w:sz w:val="24"/>
                <w:szCs w:val="24"/>
              </w:rPr>
              <w:fldChar w:fldCharType="end"/>
            </w:r>
          </w:hyperlink>
        </w:p>
        <w:p w14:paraId="216868AE" w14:textId="6E811079"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33" w:history="1">
            <w:r w:rsidRPr="00507CA4">
              <w:rPr>
                <w:rStyle w:val="Hipervnculo"/>
                <w:rFonts w:ascii="Times New Roman" w:hAnsi="Times New Roman" w:cs="Times New Roman"/>
                <w:noProof/>
                <w:sz w:val="24"/>
                <w:szCs w:val="24"/>
                <w:lang w:val="es-ES"/>
              </w:rPr>
              <w:t>6.</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Ejercicios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_Toc159364333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18</w:t>
            </w:r>
            <w:r w:rsidRPr="00507CA4">
              <w:rPr>
                <w:rFonts w:ascii="Times New Roman" w:hAnsi="Times New Roman" w:cs="Times New Roman"/>
                <w:noProof/>
                <w:webHidden/>
                <w:sz w:val="24"/>
                <w:szCs w:val="24"/>
              </w:rPr>
              <w:fldChar w:fldCharType="end"/>
            </w:r>
          </w:hyperlink>
        </w:p>
        <w:p w14:paraId="3D84A218" w14:textId="0E327C10"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34" w:history="1">
            <w:r w:rsidRPr="00507CA4">
              <w:rPr>
                <w:rStyle w:val="Hipervnculo"/>
                <w:rFonts w:ascii="Times New Roman" w:hAnsi="Times New Roman" w:cs="Times New Roman"/>
                <w:noProof/>
                <w:sz w:val="24"/>
                <w:szCs w:val="24"/>
                <w:lang w:val="es-ES"/>
              </w:rPr>
              <w:t>6.1.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Problema: Sistema de Control de Tráfico Urbano Inteligente</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_Toc159364334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18</w:t>
            </w:r>
            <w:r w:rsidRPr="00507CA4">
              <w:rPr>
                <w:rFonts w:ascii="Times New Roman" w:hAnsi="Times New Roman" w:cs="Times New Roman"/>
                <w:noProof/>
                <w:webHidden/>
                <w:sz w:val="24"/>
                <w:szCs w:val="24"/>
              </w:rPr>
              <w:fldChar w:fldCharType="end"/>
            </w:r>
          </w:hyperlink>
        </w:p>
        <w:p w14:paraId="244B461E" w14:textId="1C25FD4F"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35" w:history="1">
            <w:r w:rsidRPr="00507CA4">
              <w:rPr>
                <w:rStyle w:val="Hipervnculo"/>
                <w:rFonts w:ascii="Times New Roman" w:hAnsi="Times New Roman" w:cs="Times New Roman"/>
                <w:noProof/>
                <w:sz w:val="24"/>
                <w:szCs w:val="24"/>
              </w:rPr>
              <w:t>6.1.1.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Modelo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_Toc159364335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19</w:t>
            </w:r>
            <w:r w:rsidRPr="00507CA4">
              <w:rPr>
                <w:rFonts w:ascii="Times New Roman" w:hAnsi="Times New Roman" w:cs="Times New Roman"/>
                <w:noProof/>
                <w:webHidden/>
                <w:sz w:val="24"/>
                <w:szCs w:val="24"/>
              </w:rPr>
              <w:fldChar w:fldCharType="end"/>
            </w:r>
          </w:hyperlink>
        </w:p>
        <w:p w14:paraId="76CDA6BD" w14:textId="00AEB02B"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36" w:history="1">
            <w:r w:rsidRPr="00507CA4">
              <w:rPr>
                <w:rStyle w:val="Hipervnculo"/>
                <w:rFonts w:ascii="Times New Roman" w:hAnsi="Times New Roman" w:cs="Times New Roman"/>
                <w:noProof/>
                <w:sz w:val="24"/>
                <w:szCs w:val="24"/>
              </w:rPr>
              <w:t>6.2.</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Problema: Evaluación de solicitud de créditos</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_Toc159364336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20</w:t>
            </w:r>
            <w:r w:rsidRPr="00507CA4">
              <w:rPr>
                <w:rFonts w:ascii="Times New Roman" w:hAnsi="Times New Roman" w:cs="Times New Roman"/>
                <w:noProof/>
                <w:webHidden/>
                <w:sz w:val="24"/>
                <w:szCs w:val="24"/>
              </w:rPr>
              <w:fldChar w:fldCharType="end"/>
            </w:r>
          </w:hyperlink>
        </w:p>
        <w:p w14:paraId="4A82A98E" w14:textId="1B501E1A"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37" w:history="1">
            <w:r w:rsidRPr="00507CA4">
              <w:rPr>
                <w:rStyle w:val="Hipervnculo"/>
                <w:rFonts w:ascii="Times New Roman" w:hAnsi="Times New Roman" w:cs="Times New Roman"/>
                <w:noProof/>
                <w:sz w:val="24"/>
                <w:szCs w:val="24"/>
              </w:rPr>
              <w:t>6.2.1.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rPr>
              <w:t>Modelo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_Toc159364337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20</w:t>
            </w:r>
            <w:r w:rsidRPr="00507CA4">
              <w:rPr>
                <w:rFonts w:ascii="Times New Roman" w:hAnsi="Times New Roman" w:cs="Times New Roman"/>
                <w:noProof/>
                <w:webHidden/>
                <w:sz w:val="24"/>
                <w:szCs w:val="24"/>
              </w:rPr>
              <w:fldChar w:fldCharType="end"/>
            </w:r>
          </w:hyperlink>
        </w:p>
        <w:p w14:paraId="11AF8109" w14:textId="6098981F" w:rsidR="00507CA4" w:rsidRPr="00507CA4" w:rsidRDefault="00507CA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9364338" w:history="1">
            <w:r w:rsidRPr="00507CA4">
              <w:rPr>
                <w:rStyle w:val="Hipervnculo"/>
                <w:rFonts w:ascii="Times New Roman" w:hAnsi="Times New Roman" w:cs="Times New Roman"/>
                <w:noProof/>
                <w:sz w:val="24"/>
                <w:szCs w:val="24"/>
                <w:lang w:val="es-ES"/>
              </w:rPr>
              <w:t>6.3.</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Problema: gestión de reservas de un hotel</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_Toc159364338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20</w:t>
            </w:r>
            <w:r w:rsidRPr="00507CA4">
              <w:rPr>
                <w:rFonts w:ascii="Times New Roman" w:hAnsi="Times New Roman" w:cs="Times New Roman"/>
                <w:noProof/>
                <w:webHidden/>
                <w:sz w:val="24"/>
                <w:szCs w:val="24"/>
              </w:rPr>
              <w:fldChar w:fldCharType="end"/>
            </w:r>
          </w:hyperlink>
        </w:p>
        <w:p w14:paraId="14F5DE95" w14:textId="72B761D2" w:rsidR="00507CA4" w:rsidRPr="00507CA4" w:rsidRDefault="00507CA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9364339" w:history="1">
            <w:r w:rsidRPr="00507CA4">
              <w:rPr>
                <w:rStyle w:val="Hipervnculo"/>
                <w:rFonts w:ascii="Times New Roman" w:hAnsi="Times New Roman" w:cs="Times New Roman"/>
                <w:noProof/>
                <w:sz w:val="24"/>
                <w:szCs w:val="24"/>
                <w:lang w:val="es-ES"/>
              </w:rPr>
              <w:t>6.3.1.</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Modelo</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_Toc159364339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22</w:t>
            </w:r>
            <w:r w:rsidRPr="00507CA4">
              <w:rPr>
                <w:rFonts w:ascii="Times New Roman" w:hAnsi="Times New Roman" w:cs="Times New Roman"/>
                <w:noProof/>
                <w:webHidden/>
                <w:sz w:val="24"/>
                <w:szCs w:val="24"/>
              </w:rPr>
              <w:fldChar w:fldCharType="end"/>
            </w:r>
          </w:hyperlink>
        </w:p>
        <w:p w14:paraId="3768C954" w14:textId="648A98BB"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40" w:history="1">
            <w:r w:rsidRPr="00507CA4">
              <w:rPr>
                <w:rStyle w:val="Hipervnculo"/>
                <w:rFonts w:ascii="Times New Roman" w:hAnsi="Times New Roman" w:cs="Times New Roman"/>
                <w:noProof/>
                <w:sz w:val="24"/>
                <w:szCs w:val="24"/>
                <w:lang w:val="es-ES"/>
              </w:rPr>
              <w:t>7.</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Conclusión</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_Toc159364340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23</w:t>
            </w:r>
            <w:r w:rsidRPr="00507CA4">
              <w:rPr>
                <w:rFonts w:ascii="Times New Roman" w:hAnsi="Times New Roman" w:cs="Times New Roman"/>
                <w:noProof/>
                <w:webHidden/>
                <w:sz w:val="24"/>
                <w:szCs w:val="24"/>
              </w:rPr>
              <w:fldChar w:fldCharType="end"/>
            </w:r>
          </w:hyperlink>
        </w:p>
        <w:p w14:paraId="4A007521" w14:textId="3693F690" w:rsidR="00507CA4" w:rsidRPr="00507CA4" w:rsidRDefault="00507CA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9364341" w:history="1">
            <w:r w:rsidRPr="00507CA4">
              <w:rPr>
                <w:rStyle w:val="Hipervnculo"/>
                <w:rFonts w:ascii="Times New Roman" w:hAnsi="Times New Roman" w:cs="Times New Roman"/>
                <w:noProof/>
                <w:sz w:val="24"/>
                <w:szCs w:val="24"/>
                <w:lang w:val="es-ES"/>
              </w:rPr>
              <w:t>8.</w:t>
            </w:r>
            <w:r w:rsidRPr="00507CA4">
              <w:rPr>
                <w:rFonts w:ascii="Times New Roman" w:eastAsiaTheme="minorEastAsia" w:hAnsi="Times New Roman" w:cs="Times New Roman"/>
                <w:noProof/>
                <w:sz w:val="24"/>
                <w:szCs w:val="24"/>
                <w:lang w:val="es-ES" w:eastAsia="es-ES"/>
              </w:rPr>
              <w:tab/>
            </w:r>
            <w:r w:rsidRPr="00507CA4">
              <w:rPr>
                <w:rStyle w:val="Hipervnculo"/>
                <w:rFonts w:ascii="Times New Roman" w:hAnsi="Times New Roman" w:cs="Times New Roman"/>
                <w:noProof/>
                <w:sz w:val="24"/>
                <w:szCs w:val="24"/>
                <w:lang w:val="es-ES"/>
              </w:rPr>
              <w:t>Bibliografía</w:t>
            </w:r>
            <w:r w:rsidRPr="00507CA4">
              <w:rPr>
                <w:rFonts w:ascii="Times New Roman" w:hAnsi="Times New Roman" w:cs="Times New Roman"/>
                <w:noProof/>
                <w:webHidden/>
                <w:sz w:val="24"/>
                <w:szCs w:val="24"/>
              </w:rPr>
              <w:tab/>
            </w:r>
            <w:r w:rsidRPr="00507CA4">
              <w:rPr>
                <w:rFonts w:ascii="Times New Roman" w:hAnsi="Times New Roman" w:cs="Times New Roman"/>
                <w:noProof/>
                <w:webHidden/>
                <w:sz w:val="24"/>
                <w:szCs w:val="24"/>
              </w:rPr>
              <w:fldChar w:fldCharType="begin"/>
            </w:r>
            <w:r w:rsidRPr="00507CA4">
              <w:rPr>
                <w:rFonts w:ascii="Times New Roman" w:hAnsi="Times New Roman" w:cs="Times New Roman"/>
                <w:noProof/>
                <w:webHidden/>
                <w:sz w:val="24"/>
                <w:szCs w:val="24"/>
              </w:rPr>
              <w:instrText xml:space="preserve"> PAGEREF _Toc159364341 \h </w:instrText>
            </w:r>
            <w:r w:rsidRPr="00507CA4">
              <w:rPr>
                <w:rFonts w:ascii="Times New Roman" w:hAnsi="Times New Roman" w:cs="Times New Roman"/>
                <w:noProof/>
                <w:webHidden/>
                <w:sz w:val="24"/>
                <w:szCs w:val="24"/>
              </w:rPr>
            </w:r>
            <w:r w:rsidRPr="00507CA4">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24</w:t>
            </w:r>
            <w:r w:rsidRPr="00507CA4">
              <w:rPr>
                <w:rFonts w:ascii="Times New Roman" w:hAnsi="Times New Roman" w:cs="Times New Roman"/>
                <w:noProof/>
                <w:webHidden/>
                <w:sz w:val="24"/>
                <w:szCs w:val="24"/>
              </w:rPr>
              <w:fldChar w:fldCharType="end"/>
            </w:r>
          </w:hyperlink>
        </w:p>
        <w:p w14:paraId="1845544D" w14:textId="0E9A561F" w:rsidR="000E1264" w:rsidRPr="00507CA4" w:rsidRDefault="00436C9A" w:rsidP="000A4E6C">
          <w:pPr>
            <w:spacing w:line="240" w:lineRule="auto"/>
            <w:rPr>
              <w:rFonts w:ascii="Times New Roman" w:hAnsi="Times New Roman" w:cs="Times New Roman"/>
              <w:sz w:val="24"/>
              <w:szCs w:val="24"/>
            </w:rPr>
          </w:pPr>
          <w:r w:rsidRPr="00507CA4">
            <w:rPr>
              <w:rFonts w:ascii="Times New Roman" w:hAnsi="Times New Roman" w:cs="Times New Roman"/>
              <w:b/>
              <w:bCs/>
              <w:sz w:val="24"/>
              <w:szCs w:val="24"/>
            </w:rPr>
            <w:fldChar w:fldCharType="end"/>
          </w:r>
        </w:p>
      </w:sdtContent>
    </w:sdt>
    <w:p w14:paraId="44500870" w14:textId="1895B351" w:rsidR="005A1940" w:rsidRPr="00C04F15" w:rsidRDefault="00C04F15" w:rsidP="00084E8E">
      <w:pPr>
        <w:rPr>
          <w:rFonts w:ascii="Times New Roman" w:eastAsia="Arial" w:hAnsi="Times New Roman" w:cs="Times New Roman"/>
          <w:b/>
          <w:bCs/>
          <w:szCs w:val="24"/>
          <w:lang w:val="es-MX"/>
        </w:rPr>
      </w:pPr>
      <w:r w:rsidRPr="00C04F15">
        <w:rPr>
          <w:rFonts w:ascii="Times New Roman" w:eastAsia="Arial" w:hAnsi="Times New Roman" w:cs="Times New Roman"/>
          <w:b/>
          <w:bCs/>
          <w:szCs w:val="24"/>
          <w:lang w:val="es-MX"/>
        </w:rPr>
        <w:t>Ilustraciones</w:t>
      </w:r>
    </w:p>
    <w:p w14:paraId="6BDF1366" w14:textId="11287996" w:rsidR="006251B3" w:rsidRPr="006B6AF3" w:rsidRDefault="006251B3">
      <w:pPr>
        <w:pStyle w:val="Tabladeilustraciones"/>
        <w:tabs>
          <w:tab w:val="right" w:leader="dot" w:pos="9016"/>
        </w:tabs>
        <w:rPr>
          <w:rFonts w:ascii="Times New Roman" w:hAnsi="Times New Roman" w:cs="Times New Roman"/>
          <w:noProof/>
          <w:sz w:val="24"/>
          <w:szCs w:val="24"/>
        </w:rPr>
      </w:pPr>
      <w:r w:rsidRPr="006B6AF3">
        <w:rPr>
          <w:rFonts w:ascii="Times New Roman" w:eastAsia="Arial" w:hAnsi="Times New Roman" w:cs="Times New Roman"/>
          <w:sz w:val="24"/>
          <w:szCs w:val="28"/>
          <w:lang w:val="es-MX"/>
        </w:rPr>
        <w:fldChar w:fldCharType="begin"/>
      </w:r>
      <w:r w:rsidRPr="006B6AF3">
        <w:rPr>
          <w:rFonts w:ascii="Times New Roman" w:eastAsia="Arial" w:hAnsi="Times New Roman" w:cs="Times New Roman"/>
          <w:sz w:val="24"/>
          <w:szCs w:val="28"/>
          <w:lang w:val="es-MX"/>
        </w:rPr>
        <w:instrText xml:space="preserve"> TOC \h \z \c "Ilustración" </w:instrText>
      </w:r>
      <w:r w:rsidRPr="006B6AF3">
        <w:rPr>
          <w:rFonts w:ascii="Times New Roman" w:eastAsia="Arial" w:hAnsi="Times New Roman" w:cs="Times New Roman"/>
          <w:sz w:val="24"/>
          <w:szCs w:val="28"/>
          <w:lang w:val="es-MX"/>
        </w:rPr>
        <w:fldChar w:fldCharType="separate"/>
      </w:r>
      <w:hyperlink w:anchor="_Toc159327455" w:history="1">
        <w:r w:rsidRPr="006B6AF3">
          <w:rPr>
            <w:rStyle w:val="Hipervnculo"/>
            <w:rFonts w:ascii="Times New Roman" w:hAnsi="Times New Roman" w:cs="Times New Roman"/>
            <w:noProof/>
            <w:sz w:val="24"/>
            <w:szCs w:val="24"/>
          </w:rPr>
          <w:t>Ilustración 1 Evento de inicio de mensaje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_Toc159327455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12</w:t>
        </w:r>
        <w:r w:rsidRPr="006B6AF3">
          <w:rPr>
            <w:rFonts w:ascii="Times New Roman" w:hAnsi="Times New Roman" w:cs="Times New Roman"/>
            <w:noProof/>
            <w:webHidden/>
            <w:sz w:val="24"/>
            <w:szCs w:val="24"/>
          </w:rPr>
          <w:fldChar w:fldCharType="end"/>
        </w:r>
      </w:hyperlink>
    </w:p>
    <w:p w14:paraId="67F82ADC" w14:textId="51C8E9FF"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56" w:history="1">
        <w:r w:rsidRPr="006B6AF3">
          <w:rPr>
            <w:rStyle w:val="Hipervnculo"/>
            <w:rFonts w:ascii="Times New Roman" w:hAnsi="Times New Roman" w:cs="Times New Roman"/>
            <w:noProof/>
            <w:sz w:val="24"/>
            <w:szCs w:val="24"/>
          </w:rPr>
          <w:t>Ilustración 2 Evento de envío y recepción de mensaje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_Toc159327456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6B6AF3">
          <w:rPr>
            <w:rFonts w:ascii="Times New Roman" w:hAnsi="Times New Roman" w:cs="Times New Roman"/>
            <w:noProof/>
            <w:webHidden/>
            <w:sz w:val="24"/>
            <w:szCs w:val="24"/>
          </w:rPr>
          <w:fldChar w:fldCharType="end"/>
        </w:r>
      </w:hyperlink>
    </w:p>
    <w:p w14:paraId="36912F09" w14:textId="74092CE5"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57" w:history="1">
        <w:r w:rsidRPr="006B6AF3">
          <w:rPr>
            <w:rStyle w:val="Hipervnculo"/>
            <w:rFonts w:ascii="Times New Roman" w:hAnsi="Times New Roman" w:cs="Times New Roman"/>
            <w:noProof/>
            <w:sz w:val="24"/>
            <w:szCs w:val="24"/>
          </w:rPr>
          <w:t>Ilustración 3 Evento de inicio de temporizador</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_Toc159327457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6B6AF3">
          <w:rPr>
            <w:rFonts w:ascii="Times New Roman" w:hAnsi="Times New Roman" w:cs="Times New Roman"/>
            <w:noProof/>
            <w:webHidden/>
            <w:sz w:val="24"/>
            <w:szCs w:val="24"/>
          </w:rPr>
          <w:fldChar w:fldCharType="end"/>
        </w:r>
      </w:hyperlink>
    </w:p>
    <w:p w14:paraId="7AC6426F" w14:textId="31DD3D3C"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58" w:history="1">
        <w:r w:rsidRPr="006B6AF3">
          <w:rPr>
            <w:rStyle w:val="Hipervnculo"/>
            <w:rFonts w:ascii="Times New Roman" w:hAnsi="Times New Roman" w:cs="Times New Roman"/>
            <w:noProof/>
            <w:sz w:val="24"/>
            <w:szCs w:val="24"/>
          </w:rPr>
          <w:t>Ilustración 4 Evento intermedio de temporizador</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_Toc159327458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13</w:t>
        </w:r>
        <w:r w:rsidRPr="006B6AF3">
          <w:rPr>
            <w:rFonts w:ascii="Times New Roman" w:hAnsi="Times New Roman" w:cs="Times New Roman"/>
            <w:noProof/>
            <w:webHidden/>
            <w:sz w:val="24"/>
            <w:szCs w:val="24"/>
          </w:rPr>
          <w:fldChar w:fldCharType="end"/>
        </w:r>
      </w:hyperlink>
    </w:p>
    <w:p w14:paraId="22EF982F" w14:textId="2FADDF89"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59" w:history="1">
        <w:r w:rsidRPr="006B6AF3">
          <w:rPr>
            <w:rStyle w:val="Hipervnculo"/>
            <w:rFonts w:ascii="Times New Roman" w:hAnsi="Times New Roman" w:cs="Times New Roman"/>
            <w:noProof/>
            <w:sz w:val="24"/>
            <w:szCs w:val="24"/>
          </w:rPr>
          <w:t>Ilustración 5 Tarea genérica</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_Toc159327459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6B6AF3">
          <w:rPr>
            <w:rFonts w:ascii="Times New Roman" w:hAnsi="Times New Roman" w:cs="Times New Roman"/>
            <w:noProof/>
            <w:webHidden/>
            <w:sz w:val="24"/>
            <w:szCs w:val="24"/>
          </w:rPr>
          <w:fldChar w:fldCharType="end"/>
        </w:r>
      </w:hyperlink>
    </w:p>
    <w:p w14:paraId="5CAE004A" w14:textId="161705C6"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0" w:history="1">
        <w:r w:rsidRPr="006B6AF3">
          <w:rPr>
            <w:rStyle w:val="Hipervnculo"/>
            <w:rFonts w:ascii="Times New Roman" w:hAnsi="Times New Roman" w:cs="Times New Roman"/>
            <w:noProof/>
            <w:sz w:val="24"/>
            <w:szCs w:val="24"/>
          </w:rPr>
          <w:t>Ilustración 6 Tarea de usuario</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_Toc159327460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6B6AF3">
          <w:rPr>
            <w:rFonts w:ascii="Times New Roman" w:hAnsi="Times New Roman" w:cs="Times New Roman"/>
            <w:noProof/>
            <w:webHidden/>
            <w:sz w:val="24"/>
            <w:szCs w:val="24"/>
          </w:rPr>
          <w:fldChar w:fldCharType="end"/>
        </w:r>
      </w:hyperlink>
    </w:p>
    <w:p w14:paraId="1A4E0016" w14:textId="55E5F160"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1" w:history="1">
        <w:r w:rsidRPr="006B6AF3">
          <w:rPr>
            <w:rStyle w:val="Hipervnculo"/>
            <w:rFonts w:ascii="Times New Roman" w:hAnsi="Times New Roman" w:cs="Times New Roman"/>
            <w:noProof/>
            <w:sz w:val="24"/>
            <w:szCs w:val="24"/>
          </w:rPr>
          <w:t>Ilustración 7 Tarea de servicio</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_Toc159327461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6B6AF3">
          <w:rPr>
            <w:rFonts w:ascii="Times New Roman" w:hAnsi="Times New Roman" w:cs="Times New Roman"/>
            <w:noProof/>
            <w:webHidden/>
            <w:sz w:val="24"/>
            <w:szCs w:val="24"/>
          </w:rPr>
          <w:fldChar w:fldCharType="end"/>
        </w:r>
      </w:hyperlink>
    </w:p>
    <w:p w14:paraId="3D66005E" w14:textId="0213272A"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2" w:history="1">
        <w:r w:rsidRPr="006B6AF3">
          <w:rPr>
            <w:rStyle w:val="Hipervnculo"/>
            <w:rFonts w:ascii="Times New Roman" w:hAnsi="Times New Roman" w:cs="Times New Roman"/>
            <w:noProof/>
            <w:sz w:val="24"/>
            <w:szCs w:val="24"/>
          </w:rPr>
          <w:t>Ilustración 8 Tarea de script</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_Toc159327462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14</w:t>
        </w:r>
        <w:r w:rsidRPr="006B6AF3">
          <w:rPr>
            <w:rFonts w:ascii="Times New Roman" w:hAnsi="Times New Roman" w:cs="Times New Roman"/>
            <w:noProof/>
            <w:webHidden/>
            <w:sz w:val="24"/>
            <w:szCs w:val="24"/>
          </w:rPr>
          <w:fldChar w:fldCharType="end"/>
        </w:r>
      </w:hyperlink>
    </w:p>
    <w:p w14:paraId="0D28EEB8" w14:textId="226F4DC4"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3" w:history="1">
        <w:r w:rsidRPr="006B6AF3">
          <w:rPr>
            <w:rStyle w:val="Hipervnculo"/>
            <w:rFonts w:ascii="Times New Roman" w:hAnsi="Times New Roman" w:cs="Times New Roman"/>
            <w:noProof/>
            <w:sz w:val="24"/>
            <w:szCs w:val="24"/>
          </w:rPr>
          <w:t>Ilustración 9 Tarea regla de negocio</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_Toc159327463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6B6AF3">
          <w:rPr>
            <w:rFonts w:ascii="Times New Roman" w:hAnsi="Times New Roman" w:cs="Times New Roman"/>
            <w:noProof/>
            <w:webHidden/>
            <w:sz w:val="24"/>
            <w:szCs w:val="24"/>
          </w:rPr>
          <w:fldChar w:fldCharType="end"/>
        </w:r>
      </w:hyperlink>
    </w:p>
    <w:p w14:paraId="765AB0C7" w14:textId="602CC5D2"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4" w:history="1">
        <w:r w:rsidRPr="006B6AF3">
          <w:rPr>
            <w:rStyle w:val="Hipervnculo"/>
            <w:rFonts w:ascii="Times New Roman" w:hAnsi="Times New Roman" w:cs="Times New Roman"/>
            <w:noProof/>
            <w:sz w:val="24"/>
            <w:szCs w:val="24"/>
          </w:rPr>
          <w:t>Ilustración 10 Exclusivo divergente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_Toc159327464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6B6AF3">
          <w:rPr>
            <w:rFonts w:ascii="Times New Roman" w:hAnsi="Times New Roman" w:cs="Times New Roman"/>
            <w:noProof/>
            <w:webHidden/>
            <w:sz w:val="24"/>
            <w:szCs w:val="24"/>
          </w:rPr>
          <w:fldChar w:fldCharType="end"/>
        </w:r>
      </w:hyperlink>
    </w:p>
    <w:p w14:paraId="103CBB61" w14:textId="1D61B2F6"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5" w:history="1">
        <w:r w:rsidRPr="006B6AF3">
          <w:rPr>
            <w:rStyle w:val="Hipervnculo"/>
            <w:rFonts w:ascii="Times New Roman" w:hAnsi="Times New Roman" w:cs="Times New Roman"/>
            <w:noProof/>
            <w:sz w:val="24"/>
            <w:szCs w:val="24"/>
          </w:rPr>
          <w:t>Ilustración 11 Exclusivo convergente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_Toc159327465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15</w:t>
        </w:r>
        <w:r w:rsidRPr="006B6AF3">
          <w:rPr>
            <w:rFonts w:ascii="Times New Roman" w:hAnsi="Times New Roman" w:cs="Times New Roman"/>
            <w:noProof/>
            <w:webHidden/>
            <w:sz w:val="24"/>
            <w:szCs w:val="24"/>
          </w:rPr>
          <w:fldChar w:fldCharType="end"/>
        </w:r>
      </w:hyperlink>
    </w:p>
    <w:p w14:paraId="04ED4019" w14:textId="57BBA17E"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6" w:history="1">
        <w:r w:rsidRPr="006B6AF3">
          <w:rPr>
            <w:rStyle w:val="Hipervnculo"/>
            <w:rFonts w:ascii="Times New Roman" w:hAnsi="Times New Roman" w:cs="Times New Roman"/>
            <w:noProof/>
            <w:sz w:val="24"/>
            <w:szCs w:val="24"/>
          </w:rPr>
          <w:t>Ilustración 12 Paralelo divergente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_Toc159327466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16</w:t>
        </w:r>
        <w:r w:rsidRPr="006B6AF3">
          <w:rPr>
            <w:rFonts w:ascii="Times New Roman" w:hAnsi="Times New Roman" w:cs="Times New Roman"/>
            <w:noProof/>
            <w:webHidden/>
            <w:sz w:val="24"/>
            <w:szCs w:val="24"/>
          </w:rPr>
          <w:fldChar w:fldCharType="end"/>
        </w:r>
      </w:hyperlink>
    </w:p>
    <w:p w14:paraId="1CC0B9FA" w14:textId="3533B2D5"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7" w:history="1">
        <w:r w:rsidRPr="006B6AF3">
          <w:rPr>
            <w:rStyle w:val="Hipervnculo"/>
            <w:rFonts w:ascii="Times New Roman" w:hAnsi="Times New Roman" w:cs="Times New Roman"/>
            <w:noProof/>
            <w:sz w:val="24"/>
            <w:szCs w:val="24"/>
          </w:rPr>
          <w:t>Ilustración 13 Paralelo convergente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_Toc159327467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16</w:t>
        </w:r>
        <w:r w:rsidRPr="006B6AF3">
          <w:rPr>
            <w:rFonts w:ascii="Times New Roman" w:hAnsi="Times New Roman" w:cs="Times New Roman"/>
            <w:noProof/>
            <w:webHidden/>
            <w:sz w:val="24"/>
            <w:szCs w:val="24"/>
          </w:rPr>
          <w:fldChar w:fldCharType="end"/>
        </w:r>
      </w:hyperlink>
    </w:p>
    <w:p w14:paraId="28AB7CD2" w14:textId="5E975D81"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8" w:history="1">
        <w:r w:rsidRPr="006B6AF3">
          <w:rPr>
            <w:rStyle w:val="Hipervnculo"/>
            <w:rFonts w:ascii="Times New Roman" w:hAnsi="Times New Roman" w:cs="Times New Roman"/>
            <w:noProof/>
            <w:sz w:val="24"/>
            <w:szCs w:val="24"/>
          </w:rPr>
          <w:t>Ilustración 14 Símbolo basado en eventos</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_Toc159327468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16</w:t>
        </w:r>
        <w:r w:rsidRPr="006B6AF3">
          <w:rPr>
            <w:rFonts w:ascii="Times New Roman" w:hAnsi="Times New Roman" w:cs="Times New Roman"/>
            <w:noProof/>
            <w:webHidden/>
            <w:sz w:val="24"/>
            <w:szCs w:val="24"/>
          </w:rPr>
          <w:fldChar w:fldCharType="end"/>
        </w:r>
      </w:hyperlink>
    </w:p>
    <w:p w14:paraId="55E04553" w14:textId="26A309BE"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69" w:history="1">
        <w:r w:rsidRPr="006B6AF3">
          <w:rPr>
            <w:rStyle w:val="Hipervnculo"/>
            <w:rFonts w:ascii="Times New Roman" w:hAnsi="Times New Roman" w:cs="Times New Roman"/>
            <w:noProof/>
            <w:sz w:val="24"/>
            <w:szCs w:val="24"/>
          </w:rPr>
          <w:t>Ilustración 15 Data store y Data object</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_Toc159327469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17</w:t>
        </w:r>
        <w:r w:rsidRPr="006B6AF3">
          <w:rPr>
            <w:rFonts w:ascii="Times New Roman" w:hAnsi="Times New Roman" w:cs="Times New Roman"/>
            <w:noProof/>
            <w:webHidden/>
            <w:sz w:val="24"/>
            <w:szCs w:val="24"/>
          </w:rPr>
          <w:fldChar w:fldCharType="end"/>
        </w:r>
      </w:hyperlink>
    </w:p>
    <w:p w14:paraId="17D07478" w14:textId="02F02E65"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70" w:history="1">
        <w:r w:rsidRPr="006B6AF3">
          <w:rPr>
            <w:rStyle w:val="Hipervnculo"/>
            <w:rFonts w:ascii="Times New Roman" w:hAnsi="Times New Roman" w:cs="Times New Roman"/>
            <w:noProof/>
            <w:sz w:val="24"/>
            <w:szCs w:val="24"/>
          </w:rPr>
          <w:t>Ilustración 16 Pool</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_Toc159327470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17</w:t>
        </w:r>
        <w:r w:rsidRPr="006B6AF3">
          <w:rPr>
            <w:rFonts w:ascii="Times New Roman" w:hAnsi="Times New Roman" w:cs="Times New Roman"/>
            <w:noProof/>
            <w:webHidden/>
            <w:sz w:val="24"/>
            <w:szCs w:val="24"/>
          </w:rPr>
          <w:fldChar w:fldCharType="end"/>
        </w:r>
      </w:hyperlink>
    </w:p>
    <w:p w14:paraId="3310E7FA" w14:textId="0AEB035D"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71" w:history="1">
        <w:r w:rsidRPr="006B6AF3">
          <w:rPr>
            <w:rStyle w:val="Hipervnculo"/>
            <w:rFonts w:ascii="Times New Roman" w:hAnsi="Times New Roman" w:cs="Times New Roman"/>
            <w:noProof/>
            <w:sz w:val="24"/>
            <w:szCs w:val="24"/>
          </w:rPr>
          <w:t>Ilustración 17 Grupos</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_Toc159327471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18</w:t>
        </w:r>
        <w:r w:rsidRPr="006B6AF3">
          <w:rPr>
            <w:rFonts w:ascii="Times New Roman" w:hAnsi="Times New Roman" w:cs="Times New Roman"/>
            <w:noProof/>
            <w:webHidden/>
            <w:sz w:val="24"/>
            <w:szCs w:val="24"/>
          </w:rPr>
          <w:fldChar w:fldCharType="end"/>
        </w:r>
      </w:hyperlink>
    </w:p>
    <w:p w14:paraId="2AA02721" w14:textId="3AE8B489"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72" w:history="1">
        <w:r w:rsidRPr="006B6AF3">
          <w:rPr>
            <w:rStyle w:val="Hipervnculo"/>
            <w:rFonts w:ascii="Times New Roman" w:hAnsi="Times New Roman" w:cs="Times New Roman"/>
            <w:noProof/>
            <w:sz w:val="24"/>
            <w:szCs w:val="24"/>
          </w:rPr>
          <w:t>Ilustración 18 Diagrama BPMN de Sistema de Control de Tráfico Urbano Inteligente</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_Toc159327472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19</w:t>
        </w:r>
        <w:r w:rsidRPr="006B6AF3">
          <w:rPr>
            <w:rFonts w:ascii="Times New Roman" w:hAnsi="Times New Roman" w:cs="Times New Roman"/>
            <w:noProof/>
            <w:webHidden/>
            <w:sz w:val="24"/>
            <w:szCs w:val="24"/>
          </w:rPr>
          <w:fldChar w:fldCharType="end"/>
        </w:r>
      </w:hyperlink>
    </w:p>
    <w:p w14:paraId="5D09F780" w14:textId="4346CEB9"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73" w:history="1">
        <w:r w:rsidRPr="006B6AF3">
          <w:rPr>
            <w:rStyle w:val="Hipervnculo"/>
            <w:rFonts w:ascii="Times New Roman" w:hAnsi="Times New Roman" w:cs="Times New Roman"/>
            <w:noProof/>
            <w:sz w:val="24"/>
            <w:szCs w:val="24"/>
          </w:rPr>
          <w:t>Ilustración 19 Evaluación de solicitud de créditos</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_Toc159327473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20</w:t>
        </w:r>
        <w:r w:rsidRPr="006B6AF3">
          <w:rPr>
            <w:rFonts w:ascii="Times New Roman" w:hAnsi="Times New Roman" w:cs="Times New Roman"/>
            <w:noProof/>
            <w:webHidden/>
            <w:sz w:val="24"/>
            <w:szCs w:val="24"/>
          </w:rPr>
          <w:fldChar w:fldCharType="end"/>
        </w:r>
      </w:hyperlink>
    </w:p>
    <w:p w14:paraId="6268D386" w14:textId="4BD565CE" w:rsidR="006251B3" w:rsidRPr="006B6AF3" w:rsidRDefault="006251B3">
      <w:pPr>
        <w:pStyle w:val="Tabladeilustraciones"/>
        <w:tabs>
          <w:tab w:val="right" w:leader="dot" w:pos="9016"/>
        </w:tabs>
        <w:rPr>
          <w:rFonts w:ascii="Times New Roman" w:hAnsi="Times New Roman" w:cs="Times New Roman"/>
          <w:noProof/>
          <w:sz w:val="24"/>
          <w:szCs w:val="24"/>
        </w:rPr>
      </w:pPr>
      <w:hyperlink w:anchor="_Toc159327474" w:history="1">
        <w:r w:rsidRPr="006B6AF3">
          <w:rPr>
            <w:rStyle w:val="Hipervnculo"/>
            <w:rFonts w:ascii="Times New Roman" w:hAnsi="Times New Roman" w:cs="Times New Roman"/>
            <w:noProof/>
            <w:sz w:val="24"/>
            <w:szCs w:val="24"/>
          </w:rPr>
          <w:t>Ilustración 20 Gestión de reservas de un hotel</w:t>
        </w:r>
        <w:r w:rsidRPr="006B6AF3">
          <w:rPr>
            <w:rFonts w:ascii="Times New Roman" w:hAnsi="Times New Roman" w:cs="Times New Roman"/>
            <w:noProof/>
            <w:webHidden/>
            <w:sz w:val="24"/>
            <w:szCs w:val="24"/>
          </w:rPr>
          <w:tab/>
        </w:r>
        <w:r w:rsidRPr="006B6AF3">
          <w:rPr>
            <w:rFonts w:ascii="Times New Roman" w:hAnsi="Times New Roman" w:cs="Times New Roman"/>
            <w:noProof/>
            <w:webHidden/>
            <w:sz w:val="24"/>
            <w:szCs w:val="24"/>
          </w:rPr>
          <w:fldChar w:fldCharType="begin"/>
        </w:r>
        <w:r w:rsidRPr="006B6AF3">
          <w:rPr>
            <w:rFonts w:ascii="Times New Roman" w:hAnsi="Times New Roman" w:cs="Times New Roman"/>
            <w:noProof/>
            <w:webHidden/>
            <w:sz w:val="24"/>
            <w:szCs w:val="24"/>
          </w:rPr>
          <w:instrText xml:space="preserve"> PAGEREF _Toc159327474 \h </w:instrText>
        </w:r>
        <w:r w:rsidRPr="006B6AF3">
          <w:rPr>
            <w:rFonts w:ascii="Times New Roman" w:hAnsi="Times New Roman" w:cs="Times New Roman"/>
            <w:noProof/>
            <w:webHidden/>
            <w:sz w:val="24"/>
            <w:szCs w:val="24"/>
          </w:rPr>
        </w:r>
        <w:r w:rsidRPr="006B6AF3">
          <w:rPr>
            <w:rFonts w:ascii="Times New Roman" w:hAnsi="Times New Roman" w:cs="Times New Roman"/>
            <w:noProof/>
            <w:webHidden/>
            <w:sz w:val="24"/>
            <w:szCs w:val="24"/>
          </w:rPr>
          <w:fldChar w:fldCharType="separate"/>
        </w:r>
        <w:r w:rsidR="00167406">
          <w:rPr>
            <w:rFonts w:ascii="Times New Roman" w:hAnsi="Times New Roman" w:cs="Times New Roman"/>
            <w:noProof/>
            <w:webHidden/>
            <w:sz w:val="24"/>
            <w:szCs w:val="24"/>
          </w:rPr>
          <w:t>22</w:t>
        </w:r>
        <w:r w:rsidRPr="006B6AF3">
          <w:rPr>
            <w:rFonts w:ascii="Times New Roman" w:hAnsi="Times New Roman" w:cs="Times New Roman"/>
            <w:noProof/>
            <w:webHidden/>
            <w:sz w:val="24"/>
            <w:szCs w:val="24"/>
          </w:rPr>
          <w:fldChar w:fldCharType="end"/>
        </w:r>
      </w:hyperlink>
    </w:p>
    <w:p w14:paraId="2D46D90B" w14:textId="6A879657" w:rsidR="00335890" w:rsidRPr="006B6AF3" w:rsidRDefault="006251B3" w:rsidP="00084E8E">
      <w:pPr>
        <w:rPr>
          <w:rFonts w:ascii="Times New Roman" w:eastAsia="Arial" w:hAnsi="Times New Roman" w:cs="Times New Roman"/>
          <w:sz w:val="24"/>
          <w:szCs w:val="28"/>
          <w:lang w:val="es-MX"/>
        </w:rPr>
      </w:pPr>
      <w:r w:rsidRPr="006B6AF3">
        <w:rPr>
          <w:rFonts w:ascii="Times New Roman" w:eastAsia="Arial" w:hAnsi="Times New Roman" w:cs="Times New Roman"/>
          <w:sz w:val="24"/>
          <w:szCs w:val="28"/>
          <w:lang w:val="es-MX"/>
        </w:rPr>
        <w:fldChar w:fldCharType="end"/>
      </w:r>
    </w:p>
    <w:p w14:paraId="53C51997" w14:textId="77777777" w:rsidR="00335890" w:rsidRDefault="00335890" w:rsidP="00084E8E">
      <w:pPr>
        <w:rPr>
          <w:rFonts w:ascii="Times New Roman" w:eastAsia="Arial" w:hAnsi="Times New Roman" w:cs="Times New Roman"/>
          <w:sz w:val="24"/>
          <w:szCs w:val="28"/>
          <w:lang w:val="es-MX"/>
        </w:rPr>
      </w:pPr>
    </w:p>
    <w:p w14:paraId="0ED16504" w14:textId="77777777" w:rsidR="00507CA4" w:rsidRDefault="00507CA4" w:rsidP="00084E8E">
      <w:pPr>
        <w:rPr>
          <w:rFonts w:ascii="Times New Roman" w:eastAsia="Arial" w:hAnsi="Times New Roman" w:cs="Times New Roman"/>
          <w:sz w:val="24"/>
          <w:szCs w:val="28"/>
          <w:lang w:val="es-MX"/>
        </w:rPr>
      </w:pPr>
    </w:p>
    <w:p w14:paraId="7B7A79D2" w14:textId="77777777" w:rsidR="00507CA4" w:rsidRDefault="00507CA4" w:rsidP="00084E8E">
      <w:pPr>
        <w:rPr>
          <w:rFonts w:ascii="Times New Roman" w:eastAsia="Arial" w:hAnsi="Times New Roman" w:cs="Times New Roman"/>
          <w:sz w:val="24"/>
          <w:szCs w:val="28"/>
          <w:lang w:val="es-MX"/>
        </w:rPr>
      </w:pPr>
    </w:p>
    <w:p w14:paraId="20CE6B34" w14:textId="77777777" w:rsidR="00507CA4" w:rsidRPr="006B6AF3" w:rsidRDefault="00507CA4" w:rsidP="00084E8E">
      <w:pPr>
        <w:rPr>
          <w:rFonts w:ascii="Times New Roman" w:eastAsia="Arial" w:hAnsi="Times New Roman" w:cs="Times New Roman"/>
          <w:sz w:val="24"/>
          <w:szCs w:val="28"/>
          <w:lang w:val="es-MX"/>
        </w:rPr>
      </w:pPr>
    </w:p>
    <w:p w14:paraId="1AC30C86" w14:textId="77777777" w:rsidR="00335890" w:rsidRPr="00703625" w:rsidRDefault="00335890" w:rsidP="00084E8E">
      <w:pPr>
        <w:rPr>
          <w:rFonts w:ascii="Times New Roman" w:eastAsia="Arial" w:hAnsi="Times New Roman" w:cs="Times New Roman"/>
          <w:szCs w:val="24"/>
          <w:lang w:val="es-MX"/>
        </w:rPr>
      </w:pPr>
    </w:p>
    <w:p w14:paraId="0ED85D2D" w14:textId="5716F334" w:rsidR="00084E8E" w:rsidRPr="00E27923" w:rsidRDefault="00084E8E" w:rsidP="00A45F5D">
      <w:pPr>
        <w:pStyle w:val="Ttulo1"/>
        <w:spacing w:line="360" w:lineRule="auto"/>
      </w:pPr>
      <w:bookmarkStart w:id="1" w:name="_Toc159364300"/>
      <w:r w:rsidRPr="00E27923">
        <w:lastRenderedPageBreak/>
        <w:t>Introducción</w:t>
      </w:r>
      <w:bookmarkEnd w:id="1"/>
      <w:r w:rsidRPr="00E27923">
        <w:t xml:space="preserve"> </w:t>
      </w:r>
    </w:p>
    <w:p w14:paraId="54214F59" w14:textId="4D6A8887" w:rsidR="000E1264" w:rsidRPr="000E1264" w:rsidRDefault="000E1264" w:rsidP="00A45F5D">
      <w:pPr>
        <w:spacing w:line="360" w:lineRule="auto"/>
        <w:jc w:val="both"/>
        <w:rPr>
          <w:rFonts w:ascii="Times New Roman" w:hAnsi="Times New Roman" w:cs="Times New Roman"/>
          <w:sz w:val="24"/>
          <w:szCs w:val="24"/>
        </w:rPr>
      </w:pPr>
      <w:r w:rsidRPr="000E1264">
        <w:rPr>
          <w:rFonts w:ascii="Times New Roman" w:hAnsi="Times New Roman" w:cs="Times New Roman"/>
          <w:sz w:val="24"/>
          <w:szCs w:val="24"/>
        </w:rPr>
        <w:t>En un mundo empresarial cada vez más globalizado y tecnológicamente avanzado, la capacidad de las organizaciones para diseñar, implementar y gestionar sistemas complejos de manera eficiente es más crucial que nunca. Los sistemas distribuidos, que consisten en componentes ubicados en diferentes redes interconectadas que comunican y coordinan sus acciones solo mediante el paso de mensajes, son fundamentales para soportar operaciones empresariales en múltiples ubicaciones geográficas</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"/>
          <w:id w:val="-1481459245"/>
          <w:placeholder>
            <w:docPart w:val="DefaultPlaceholder_-1854013440"/>
          </w:placeholder>
        </w:sdtPr>
        <w:sdtContent>
          <w:r w:rsidR="004D5B05" w:rsidRPr="004D5B05">
            <w:rPr>
              <w:rFonts w:ascii="Times New Roman" w:hAnsi="Times New Roman" w:cs="Times New Roman"/>
              <w:color w:val="000000"/>
              <w:sz w:val="24"/>
              <w:szCs w:val="24"/>
            </w:rPr>
            <w:t>[1]</w:t>
          </w:r>
        </w:sdtContent>
      </w:sdt>
      <w:r w:rsidRPr="000E1264">
        <w:rPr>
          <w:rFonts w:ascii="Times New Roman" w:hAnsi="Times New Roman" w:cs="Times New Roman"/>
          <w:sz w:val="24"/>
          <w:szCs w:val="24"/>
        </w:rPr>
        <w:t>. Sin embargo, la complejidad inherente de estos sistemas, junto con la necesidad de asegurar su fiabilidad, escalabilidad y rendimiento, presenta desafíos significativos. En este contexto, el Business Process Model and Notation (BPMN) emerge como una herramienta indispensable para los arquitectos de sistemas y los diseñadores de procesos de negocio</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"/>
          <w:id w:val="-1173873457"/>
          <w:placeholder>
            <w:docPart w:val="DefaultPlaceholder_-1854013440"/>
          </w:placeholder>
        </w:sdtPr>
        <w:sdtContent>
          <w:r w:rsidR="004D5B05" w:rsidRPr="004D5B05">
            <w:rPr>
              <w:rFonts w:ascii="Times New Roman" w:hAnsi="Times New Roman" w:cs="Times New Roman"/>
              <w:color w:val="000000"/>
              <w:sz w:val="24"/>
              <w:szCs w:val="24"/>
            </w:rPr>
            <w:t>[2]</w:t>
          </w:r>
        </w:sdtContent>
      </w:sdt>
      <w:r w:rsidRPr="000E1264">
        <w:rPr>
          <w:rFonts w:ascii="Times New Roman" w:hAnsi="Times New Roman" w:cs="Times New Roman"/>
          <w:sz w:val="24"/>
          <w:szCs w:val="24"/>
        </w:rPr>
        <w:t>.</w:t>
      </w:r>
    </w:p>
    <w:p w14:paraId="7121D343" w14:textId="5A6415ED" w:rsidR="000E1264" w:rsidRPr="000E1264" w:rsidRDefault="000E1264" w:rsidP="00A45F5D">
      <w:pPr>
        <w:spacing w:line="360" w:lineRule="auto"/>
        <w:jc w:val="both"/>
        <w:rPr>
          <w:rFonts w:ascii="Times New Roman" w:hAnsi="Times New Roman" w:cs="Times New Roman"/>
          <w:sz w:val="24"/>
          <w:szCs w:val="24"/>
        </w:rPr>
      </w:pPr>
      <w:r w:rsidRPr="000E1264">
        <w:rPr>
          <w:rFonts w:ascii="Times New Roman" w:hAnsi="Times New Roman" w:cs="Times New Roman"/>
          <w:sz w:val="24"/>
          <w:szCs w:val="24"/>
        </w:rPr>
        <w:t>BPMN, desarrollado por la Object Management Group (OMG), ofrece un estándar gráfico para la modelación de procesos de negocio que es tanto comprensible para todas las partes interesadas como suficientemente detallado para permitir la implementación técnica</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"/>
          <w:id w:val="-883563897"/>
          <w:placeholder>
            <w:docPart w:val="DefaultPlaceholder_-1854013440"/>
          </w:placeholder>
        </w:sdtPr>
        <w:sdtContent>
          <w:r w:rsidR="004D5B05" w:rsidRPr="004D5B05">
            <w:rPr>
              <w:rFonts w:ascii="Times New Roman" w:hAnsi="Times New Roman" w:cs="Times New Roman"/>
              <w:color w:val="000000"/>
              <w:sz w:val="24"/>
              <w:szCs w:val="24"/>
            </w:rPr>
            <w:t>[3]</w:t>
          </w:r>
        </w:sdtContent>
      </w:sdt>
      <w:r w:rsidRPr="000E1264">
        <w:rPr>
          <w:rFonts w:ascii="Times New Roman" w:hAnsi="Times New Roman" w:cs="Times New Roman"/>
          <w:sz w:val="24"/>
          <w:szCs w:val="24"/>
        </w:rPr>
        <w:t>. La notación busca cerrar la brecha entre el diseño de procesos de negocio y su implementación, facilitando así la alineación entre los objetivos empresariales y las tecnologías de la información. A través de su rica paleta de símbolos y notaciones, BPMN permite la representación detallada de flujos de trabajo y procesos de negocio, cubriendo desde simples tareas hasta complejas interacciones entre diversos sistemas y actores</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"/>
          <w:id w:val="-740565342"/>
          <w:placeholder>
            <w:docPart w:val="DefaultPlaceholder_-1854013440"/>
          </w:placeholder>
        </w:sdtPr>
        <w:sdtContent>
          <w:r w:rsidR="004D5B05" w:rsidRPr="004D5B05">
            <w:rPr>
              <w:rFonts w:ascii="Times New Roman" w:hAnsi="Times New Roman" w:cs="Times New Roman"/>
              <w:color w:val="000000"/>
              <w:sz w:val="24"/>
              <w:szCs w:val="24"/>
            </w:rPr>
            <w:t>[1]</w:t>
          </w:r>
        </w:sdtContent>
      </w:sdt>
      <w:r w:rsidRPr="000E1264">
        <w:rPr>
          <w:rFonts w:ascii="Times New Roman" w:hAnsi="Times New Roman" w:cs="Times New Roman"/>
          <w:sz w:val="24"/>
          <w:szCs w:val="24"/>
        </w:rPr>
        <w:t>.</w:t>
      </w:r>
    </w:p>
    <w:p w14:paraId="133302A2" w14:textId="5883F3C9" w:rsidR="000E1264" w:rsidRPr="000E1264" w:rsidRDefault="000E1264" w:rsidP="00A45F5D">
      <w:pPr>
        <w:spacing w:line="360" w:lineRule="auto"/>
        <w:jc w:val="both"/>
        <w:rPr>
          <w:rFonts w:ascii="Times New Roman" w:hAnsi="Times New Roman" w:cs="Times New Roman"/>
          <w:sz w:val="24"/>
          <w:szCs w:val="24"/>
        </w:rPr>
      </w:pPr>
      <w:r w:rsidRPr="000E1264">
        <w:rPr>
          <w:rFonts w:ascii="Times New Roman" w:hAnsi="Times New Roman" w:cs="Times New Roman"/>
          <w:sz w:val="24"/>
          <w:szCs w:val="24"/>
        </w:rPr>
        <w:t>La aplicación de BPMN en el modelado de sistemas distribuidos ofrece ventajas significativas, incluida la capacidad de visualizar y optimizar los flujos de trabajo a través de diferentes componentes y servicios</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"/>
          <w:id w:val="215470054"/>
          <w:placeholder>
            <w:docPart w:val="DefaultPlaceholder_-1854013440"/>
          </w:placeholder>
        </w:sdtPr>
        <w:sdtContent>
          <w:r w:rsidR="004D5B05" w:rsidRPr="004D5B05">
            <w:rPr>
              <w:rFonts w:ascii="Times New Roman" w:hAnsi="Times New Roman" w:cs="Times New Roman"/>
              <w:color w:val="000000"/>
              <w:sz w:val="24"/>
              <w:szCs w:val="24"/>
            </w:rPr>
            <w:t>[2]</w:t>
          </w:r>
        </w:sdtContent>
      </w:sdt>
      <w:r w:rsidRPr="000E1264">
        <w:rPr>
          <w:rFonts w:ascii="Times New Roman" w:hAnsi="Times New Roman" w:cs="Times New Roman"/>
          <w:sz w:val="24"/>
          <w:szCs w:val="24"/>
        </w:rPr>
        <w:t>. Esto no solo mejora la eficiencia operativa, sino que también facilita la detección y corrección de cuellos de botella, la gestión de dependencias y la implementación de cambios. Sin embargo, el modelado efectivo de sistemas distribuidos con BPMN requiere una comprensión profunda de sus fundamentos, elementos principales y notaciones específicas. Además, los diseñadores deben considerar las peculiaridades de los sistemas distribuidos, como la asincronía, la concurrencia y la gestión de fallos</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"/>
          <w:id w:val="-1774547584"/>
          <w:placeholder>
            <w:docPart w:val="DefaultPlaceholder_-1854013440"/>
          </w:placeholder>
        </w:sdtPr>
        <w:sdtContent>
          <w:r w:rsidR="004D5B05" w:rsidRPr="004D5B05">
            <w:rPr>
              <w:rFonts w:ascii="Times New Roman" w:hAnsi="Times New Roman" w:cs="Times New Roman"/>
              <w:color w:val="000000"/>
              <w:sz w:val="24"/>
              <w:szCs w:val="24"/>
            </w:rPr>
            <w:t>[3]</w:t>
          </w:r>
        </w:sdtContent>
      </w:sdt>
      <w:r w:rsidRPr="000E1264">
        <w:rPr>
          <w:rFonts w:ascii="Times New Roman" w:hAnsi="Times New Roman" w:cs="Times New Roman"/>
          <w:sz w:val="24"/>
          <w:szCs w:val="24"/>
        </w:rPr>
        <w:t>.</w:t>
      </w:r>
    </w:p>
    <w:p w14:paraId="346E09A0" w14:textId="4CE675B6" w:rsidR="00703625" w:rsidRDefault="000E1264" w:rsidP="00A45F5D">
      <w:pPr>
        <w:spacing w:line="360" w:lineRule="auto"/>
        <w:jc w:val="both"/>
        <w:rPr>
          <w:rFonts w:ascii="Times New Roman" w:hAnsi="Times New Roman" w:cs="Times New Roman"/>
          <w:sz w:val="24"/>
          <w:szCs w:val="24"/>
        </w:rPr>
      </w:pPr>
      <w:r w:rsidRPr="000E1264">
        <w:rPr>
          <w:rFonts w:ascii="Times New Roman" w:hAnsi="Times New Roman" w:cs="Times New Roman"/>
          <w:sz w:val="24"/>
          <w:szCs w:val="24"/>
        </w:rPr>
        <w:t xml:space="preserve">Este documento se sumerge en los fundamentos de BPMN y explora su aplicación en el contexto de sistemas distribuidos. A través de ejemplos prácticos y casos de uso, se ilustrará cómo BPMN puede ser utilizado para abordar los retos específicos de estos sistemas, proporcionando un marco para la creación de soluciones robustas, escalables y eficientes. Además, se discutirán herramientas y tecnologías que facilitan el modelado de BPMN en </w:t>
      </w:r>
      <w:r w:rsidRPr="000E1264">
        <w:rPr>
          <w:rFonts w:ascii="Times New Roman" w:hAnsi="Times New Roman" w:cs="Times New Roman"/>
          <w:sz w:val="24"/>
          <w:szCs w:val="24"/>
        </w:rPr>
        <w:lastRenderedPageBreak/>
        <w:t>sistemas distribuidos, junto con consideraciones clave para su implementación y despliegue</w:t>
      </w:r>
      <w:r w:rsidR="007036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"/>
          <w:id w:val="-1456487349"/>
          <w:placeholder>
            <w:docPart w:val="DefaultPlaceholder_-1854013440"/>
          </w:placeholder>
        </w:sdtPr>
        <w:sdtContent>
          <w:r w:rsidR="004D5B05" w:rsidRPr="004D5B05">
            <w:rPr>
              <w:rFonts w:ascii="Times New Roman" w:hAnsi="Times New Roman" w:cs="Times New Roman"/>
              <w:color w:val="000000"/>
              <w:sz w:val="24"/>
              <w:szCs w:val="24"/>
            </w:rPr>
            <w:t>[4]</w:t>
          </w:r>
        </w:sdtContent>
      </w:sdt>
      <w:r w:rsidRPr="000E1264">
        <w:rPr>
          <w:rFonts w:ascii="Times New Roman" w:hAnsi="Times New Roman" w:cs="Times New Roman"/>
          <w:sz w:val="24"/>
          <w:szCs w:val="24"/>
        </w:rPr>
        <w:t>.</w:t>
      </w:r>
    </w:p>
    <w:p w14:paraId="6CCDD4AD" w14:textId="34B25A6E" w:rsidR="00703625" w:rsidRPr="009F573D" w:rsidRDefault="00703625" w:rsidP="00A45F5D">
      <w:pPr>
        <w:pStyle w:val="Ttulo1"/>
        <w:spacing w:line="360" w:lineRule="auto"/>
      </w:pPr>
      <w:bookmarkStart w:id="2" w:name="_Toc159364301"/>
      <w:r w:rsidRPr="009F573D">
        <w:t>Fundamentos de BPMN</w:t>
      </w:r>
      <w:bookmarkEnd w:id="2"/>
    </w:p>
    <w:p w14:paraId="01932FF5" w14:textId="63F97DAB" w:rsidR="00703625" w:rsidRPr="009F573D" w:rsidRDefault="00703625" w:rsidP="00A45F5D">
      <w:pPr>
        <w:pStyle w:val="Ttulo2"/>
        <w:spacing w:line="360" w:lineRule="auto"/>
      </w:pPr>
      <w:bookmarkStart w:id="3" w:name="_Toc159364302"/>
      <w:r w:rsidRPr="009F573D">
        <w:t>Conceptos básicos</w:t>
      </w:r>
      <w:bookmarkEnd w:id="3"/>
      <w:r w:rsidRPr="009F573D">
        <w:t xml:space="preserve"> </w:t>
      </w:r>
    </w:p>
    <w:p w14:paraId="223F3E2E" w14:textId="362A078E" w:rsidR="00703625"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 xml:space="preserve">BPMN, </w:t>
      </w:r>
      <w:r w:rsidR="00325AF8">
        <w:rPr>
          <w:rFonts w:ascii="Times New Roman" w:hAnsi="Times New Roman" w:cs="Times New Roman"/>
          <w:sz w:val="24"/>
          <w:szCs w:val="24"/>
        </w:rPr>
        <w:t xml:space="preserve">conocido como </w:t>
      </w:r>
      <w:r w:rsidRPr="00484803">
        <w:rPr>
          <w:rFonts w:ascii="Times New Roman" w:hAnsi="Times New Roman" w:cs="Times New Roman"/>
          <w:sz w:val="24"/>
          <w:szCs w:val="24"/>
        </w:rPr>
        <w:t>Business Process Model and Notation, es un estándar global para la modelación de procesos de negocio. Proporciona un conjunto gráfico de símbolos y notaciones diseñadas para ser comprendidas por todos los participantes en el negocio</w:t>
      </w:r>
      <w:r w:rsidR="00F900B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Swic3VwcHJlc3MtYXV0aG9yIjpmYWxzZSwiY29tcG9zaXRlIjpmYWxzZSwiYXV0aG9yLW9ubHkiOmZhbHNlfV19"/>
          <w:id w:val="1007104289"/>
          <w:placeholder>
            <w:docPart w:val="DefaultPlaceholder_-1854013440"/>
          </w:placeholder>
        </w:sdtPr>
        <w:sdtContent>
          <w:r w:rsidR="004D5B05" w:rsidRPr="004D5B05">
            <w:rPr>
              <w:rFonts w:ascii="Times New Roman" w:hAnsi="Times New Roman" w:cs="Times New Roman"/>
              <w:color w:val="000000"/>
              <w:sz w:val="24"/>
              <w:szCs w:val="24"/>
            </w:rPr>
            <w:t>[5]</w:t>
          </w:r>
        </w:sdtContent>
      </w:sdt>
      <w:r w:rsidRPr="00484803">
        <w:rPr>
          <w:rFonts w:ascii="Times New Roman" w:hAnsi="Times New Roman" w:cs="Times New Roman"/>
          <w:sz w:val="24"/>
          <w:szCs w:val="24"/>
        </w:rPr>
        <w:t>. Esto incluye desde los analistas de negocio, que crean los borradores de los procesos, hasta los técnicos que implementan las soluciones tecnológicas, y los gerentes encargados de supervisar los procesos. Su objetivo principal es facilitar la creación de una documentación de procesos de negocio coherente y fácil de entender, sirviendo como puente entre el diseño del proceso y su implementación práctica</w:t>
      </w:r>
      <w:r w:rsidR="001F3B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Swic3VwcHJlc3MtYXV0aG9yIjpmYWxzZSwiY29tcG9zaXRlIjpmYWxzZSwiYXV0aG9yLW9ubHkiOmZhbHNlfV19"/>
          <w:id w:val="-1582211789"/>
          <w:placeholder>
            <w:docPart w:val="DefaultPlaceholder_-1854013440"/>
          </w:placeholder>
        </w:sdtPr>
        <w:sdtContent>
          <w:r w:rsidR="004D5B05" w:rsidRPr="004D5B05">
            <w:rPr>
              <w:rFonts w:ascii="Times New Roman" w:hAnsi="Times New Roman" w:cs="Times New Roman"/>
              <w:color w:val="000000"/>
              <w:sz w:val="24"/>
              <w:szCs w:val="24"/>
            </w:rPr>
            <w:t>[6]</w:t>
          </w:r>
        </w:sdtContent>
      </w:sdt>
      <w:r w:rsidRPr="00484803">
        <w:rPr>
          <w:rFonts w:ascii="Times New Roman" w:hAnsi="Times New Roman" w:cs="Times New Roman"/>
          <w:sz w:val="24"/>
          <w:szCs w:val="24"/>
        </w:rPr>
        <w:t>.</w:t>
      </w:r>
    </w:p>
    <w:p w14:paraId="1293C3D1" w14:textId="34C83095" w:rsidR="00484803" w:rsidRDefault="00484803" w:rsidP="00A45F5D">
      <w:pPr>
        <w:pStyle w:val="Ttulo2"/>
        <w:spacing w:line="360" w:lineRule="auto"/>
      </w:pPr>
      <w:bookmarkStart w:id="4" w:name="_Toc159364303"/>
      <w:r>
        <w:t>Elementos principales de BPMN</w:t>
      </w:r>
      <w:bookmarkEnd w:id="4"/>
    </w:p>
    <w:p w14:paraId="6BB8DEA6" w14:textId="0DF8846B" w:rsidR="00484803" w:rsidRPr="00484803"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Dentro de BPMN, los elementos se clasifican en cuatro categorías principales que son esenciales para la construcción de cualquier diagrama de proceso de negocio</w:t>
      </w:r>
      <w:r w:rsidR="001F3B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Swic3VwcHJlc3MtYXV0aG9yIjpmYWxzZSwiY29tcG9zaXRlIjpmYWxzZSwiYXV0aG9yLW9ubHkiOmZhbHNlfV19"/>
          <w:id w:val="-1395422522"/>
          <w:placeholder>
            <w:docPart w:val="DefaultPlaceholder_-1854013440"/>
          </w:placeholder>
        </w:sdtPr>
        <w:sdtContent>
          <w:r w:rsidR="004D5B05" w:rsidRPr="004D5B05">
            <w:rPr>
              <w:rFonts w:ascii="Times New Roman" w:hAnsi="Times New Roman" w:cs="Times New Roman"/>
              <w:color w:val="000000"/>
              <w:sz w:val="24"/>
              <w:szCs w:val="24"/>
            </w:rPr>
            <w:t>[5]</w:t>
          </w:r>
        </w:sdtContent>
      </w:sdt>
      <w:r w:rsidRPr="00484803">
        <w:rPr>
          <w:rFonts w:ascii="Times New Roman" w:hAnsi="Times New Roman" w:cs="Times New Roman"/>
          <w:sz w:val="24"/>
          <w:szCs w:val="24"/>
        </w:rPr>
        <w:t>.</w:t>
      </w:r>
    </w:p>
    <w:p w14:paraId="48CD3F5F" w14:textId="6B50A933" w:rsidR="00484803" w:rsidRPr="00484803"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Los Objetos de Flujo incluyen tareas, eventos y puertas de enlace. Las tareas representan acciones individuales dentro de un proceso. Los eventos señalan algo que ocurre, como el inicio o fin de un proceso, y pueden ser clasificados según su posición (inicio, intermedio, fin). Las puertas de enlace dirigen la divergencia y convergencia del flujo, basándose en condiciones lógicas, permitiendo múltiples caminos dentro del proceso</w:t>
      </w:r>
      <w:r w:rsidR="00065A3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"/>
          <w:id w:val="-535276513"/>
          <w:placeholder>
            <w:docPart w:val="DefaultPlaceholder_-1854013440"/>
          </w:placeholder>
        </w:sdtPr>
        <w:sdtContent>
          <w:r w:rsidR="004D5B05" w:rsidRPr="004D5B05">
            <w:rPr>
              <w:rFonts w:ascii="Times New Roman" w:hAnsi="Times New Roman" w:cs="Times New Roman"/>
              <w:color w:val="000000"/>
              <w:sz w:val="24"/>
              <w:szCs w:val="24"/>
            </w:rPr>
            <w:t>[6], [7]</w:t>
          </w:r>
        </w:sdtContent>
      </w:sdt>
      <w:r w:rsidRPr="00484803">
        <w:rPr>
          <w:rFonts w:ascii="Times New Roman" w:hAnsi="Times New Roman" w:cs="Times New Roman"/>
          <w:sz w:val="24"/>
          <w:szCs w:val="24"/>
        </w:rPr>
        <w:t>.</w:t>
      </w:r>
    </w:p>
    <w:p w14:paraId="29D92F23" w14:textId="7F790BC4" w:rsidR="00484803" w:rsidRPr="00484803"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Los Objetos de Conexión son los elementos que unen los objetos de flujo. La secuencia de flujos muestra el orden de las actividades, mientras que los mensajes y las asociaciones representan la interacción entre diferentes partes del proceso o con elementos externos. Estos objetos son cruciales para definir la secuencia y la comunicación dentro del proceso</w:t>
      </w:r>
      <w:r w:rsidR="000B0DE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Swic3VwcHJlc3MtYXV0aG9yIjpmYWxzZSwiY29tcG9zaXRlIjpmYWxzZSwiYXV0aG9yLW9ubHkiOmZhbHNlfV19"/>
          <w:id w:val="1362545659"/>
          <w:placeholder>
            <w:docPart w:val="DefaultPlaceholder_-1854013440"/>
          </w:placeholder>
        </w:sdtPr>
        <w:sdtContent>
          <w:r w:rsidR="004D5B05" w:rsidRPr="004D5B05">
            <w:rPr>
              <w:rFonts w:ascii="Times New Roman" w:hAnsi="Times New Roman" w:cs="Times New Roman"/>
              <w:color w:val="000000"/>
              <w:sz w:val="24"/>
              <w:szCs w:val="24"/>
            </w:rPr>
            <w:t>[6]</w:t>
          </w:r>
        </w:sdtContent>
      </w:sdt>
      <w:r w:rsidRPr="00484803">
        <w:rPr>
          <w:rFonts w:ascii="Times New Roman" w:hAnsi="Times New Roman" w:cs="Times New Roman"/>
          <w:sz w:val="24"/>
          <w:szCs w:val="24"/>
        </w:rPr>
        <w:t>.</w:t>
      </w:r>
    </w:p>
    <w:p w14:paraId="6321E7E8" w14:textId="1CD9C682" w:rsidR="00484803" w:rsidRPr="00484803"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Las Piscinas y Carriles son estructuras que organizan las tareas y eventos. Una piscina representa a un participante completo en el proceso, y los carriles dividen esta piscina en roles o responsabilidades específicas. Facilitan la visualización de la interacción entre diferentes entidades o departamentos involucrados en el proceso</w:t>
      </w:r>
      <w:r w:rsidR="000B0DE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4YTM2M2MtYjlmYi00YWJkLTg2ZjEtYzg3ZGE0ZGIyMWJj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
          <w:id w:val="1803504634"/>
          <w:placeholder>
            <w:docPart w:val="DefaultPlaceholder_-1854013440"/>
          </w:placeholder>
        </w:sdtPr>
        <w:sdtContent>
          <w:r w:rsidR="004D5B05" w:rsidRPr="004D5B05">
            <w:rPr>
              <w:rFonts w:ascii="Times New Roman" w:hAnsi="Times New Roman" w:cs="Times New Roman"/>
              <w:color w:val="000000"/>
              <w:sz w:val="24"/>
              <w:szCs w:val="24"/>
            </w:rPr>
            <w:t>[7]</w:t>
          </w:r>
        </w:sdtContent>
      </w:sdt>
      <w:r w:rsidRPr="00484803">
        <w:rPr>
          <w:rFonts w:ascii="Times New Roman" w:hAnsi="Times New Roman" w:cs="Times New Roman"/>
          <w:sz w:val="24"/>
          <w:szCs w:val="24"/>
        </w:rPr>
        <w:t>.</w:t>
      </w:r>
    </w:p>
    <w:p w14:paraId="188D5B32" w14:textId="0AF67D8B" w:rsidR="00484803" w:rsidRDefault="00484803"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 xml:space="preserve">Por último, los Artefactos ofrecen información adicional que puede ser necesaria para entender el proceso. Esto incluye datos, que muestran cómo se manejan y se transforman a lo largo del </w:t>
      </w:r>
      <w:r w:rsidRPr="00484803">
        <w:rPr>
          <w:rFonts w:ascii="Times New Roman" w:hAnsi="Times New Roman" w:cs="Times New Roman"/>
          <w:sz w:val="24"/>
          <w:szCs w:val="24"/>
        </w:rPr>
        <w:lastRenderedPageBreak/>
        <w:t>proceso, grupos, que permiten organizar elementos del proceso, y anotaciones, que proporcionan comentarios o explicaciones adicionales</w:t>
      </w:r>
      <w:r w:rsidR="001713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"/>
          <w:id w:val="1346747095"/>
          <w:placeholder>
            <w:docPart w:val="DefaultPlaceholder_-1854013440"/>
          </w:placeholder>
        </w:sdtPr>
        <w:sdtContent>
          <w:r w:rsidR="004D5B05" w:rsidRPr="004D5B05">
            <w:rPr>
              <w:rFonts w:ascii="Times New Roman" w:hAnsi="Times New Roman" w:cs="Times New Roman"/>
              <w:color w:val="000000"/>
              <w:sz w:val="24"/>
              <w:szCs w:val="24"/>
            </w:rPr>
            <w:t>[8]</w:t>
          </w:r>
        </w:sdtContent>
      </w:sdt>
      <w:r w:rsidRPr="00484803">
        <w:rPr>
          <w:rFonts w:ascii="Times New Roman" w:hAnsi="Times New Roman" w:cs="Times New Roman"/>
          <w:sz w:val="24"/>
          <w:szCs w:val="24"/>
        </w:rPr>
        <w:t>.</w:t>
      </w:r>
    </w:p>
    <w:p w14:paraId="6FF0B1D0" w14:textId="55C539EF" w:rsidR="00C05AFD" w:rsidRDefault="00C05AFD" w:rsidP="00A45F5D">
      <w:pPr>
        <w:pStyle w:val="Ttulo1"/>
        <w:spacing w:line="360" w:lineRule="auto"/>
      </w:pPr>
      <w:bookmarkStart w:id="5" w:name="_Toc159364304"/>
      <w:r>
        <w:t>Modelamiento de sistemas distribuidos</w:t>
      </w:r>
      <w:bookmarkEnd w:id="5"/>
    </w:p>
    <w:p w14:paraId="54A6050B" w14:textId="4FEBC497" w:rsidR="00C05AFD" w:rsidRDefault="00C05AFD" w:rsidP="00A45F5D">
      <w:pPr>
        <w:pStyle w:val="Ttulo2"/>
        <w:spacing w:line="360" w:lineRule="auto"/>
      </w:pPr>
      <w:bookmarkStart w:id="6" w:name="_Toc159364305"/>
      <w:r>
        <w:t>Ventajas del modelamiento con BPMN en sistemas distribuidos</w:t>
      </w:r>
      <w:bookmarkEnd w:id="6"/>
    </w:p>
    <w:p w14:paraId="03DDE371" w14:textId="59C73299" w:rsidR="00A30FA9" w:rsidRPr="00A30FA9" w:rsidRDefault="00A30FA9" w:rsidP="00A45F5D">
      <w:pPr>
        <w:spacing w:line="360" w:lineRule="auto"/>
        <w:jc w:val="both"/>
        <w:rPr>
          <w:rFonts w:ascii="Times New Roman" w:hAnsi="Times New Roman" w:cs="Times New Roman"/>
          <w:sz w:val="24"/>
          <w:szCs w:val="24"/>
        </w:rPr>
      </w:pPr>
      <w:r w:rsidRPr="00A30FA9">
        <w:rPr>
          <w:rFonts w:ascii="Times New Roman" w:hAnsi="Times New Roman" w:cs="Times New Roman"/>
          <w:sz w:val="24"/>
          <w:szCs w:val="24"/>
        </w:rPr>
        <w:t>El uso de BPMN en sistemas distribuidos destaca por su capacidad para aportar claridad visual a los procesos complejos. Esta notación permite una comunicación efectiva entre todos los participantes del proyecto, desde analistas de negocio hasta desarrolladores y gestores. La visualización intuitiva de las interacciones entre componentes distribuidos facilita la comprensión común de los procesos y mejora la colaboración</w:t>
      </w:r>
      <w:r w:rsidR="00A76C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LCJzdXBwcmVzcy1hdXRob3IiOmZhbHNlLCJjb21wb3NpdGUiOmZhbHNlLCJhdXRob3Itb25seSI6ZmFsc2V9XX0="/>
          <w:id w:val="404806191"/>
          <w:placeholder>
            <w:docPart w:val="50C9C68CAD2A43A2B1D7686C86B962B5"/>
          </w:placeholder>
        </w:sdtPr>
        <w:sdtContent>
          <w:r w:rsidR="004D5B05" w:rsidRPr="004D5B05">
            <w:rPr>
              <w:rFonts w:ascii="Times New Roman" w:hAnsi="Times New Roman" w:cs="Times New Roman"/>
              <w:color w:val="000000"/>
              <w:sz w:val="24"/>
              <w:szCs w:val="24"/>
            </w:rPr>
            <w:t>[9]</w:t>
          </w:r>
        </w:sdtContent>
      </w:sdt>
      <w:r w:rsidRPr="00A30FA9">
        <w:rPr>
          <w:rFonts w:ascii="Times New Roman" w:hAnsi="Times New Roman" w:cs="Times New Roman"/>
          <w:sz w:val="24"/>
          <w:szCs w:val="24"/>
        </w:rPr>
        <w:t>.</w:t>
      </w:r>
    </w:p>
    <w:p w14:paraId="111E28F6" w14:textId="31CC7972" w:rsidR="00A30FA9" w:rsidRPr="00A30FA9" w:rsidRDefault="00A30FA9" w:rsidP="00A45F5D">
      <w:pPr>
        <w:spacing w:line="360" w:lineRule="auto"/>
        <w:jc w:val="both"/>
        <w:rPr>
          <w:rFonts w:ascii="Times New Roman" w:hAnsi="Times New Roman" w:cs="Times New Roman"/>
          <w:sz w:val="24"/>
          <w:szCs w:val="24"/>
        </w:rPr>
      </w:pPr>
      <w:r w:rsidRPr="00A30FA9">
        <w:rPr>
          <w:rFonts w:ascii="Times New Roman" w:hAnsi="Times New Roman" w:cs="Times New Roman"/>
          <w:sz w:val="24"/>
          <w:szCs w:val="24"/>
        </w:rPr>
        <w:t>Como un estándar de la industria reconocido, BPMN promueve la interoperabilidad entre diferentes herramientas y plataformas. Esto evita el bloqueo por un proveedor específico y permite a las organizaciones adoptar las mejores prácticas de modelado de procesos. La flexibilidad y adaptabilidad son, por tanto, grandes ventajas de utilizar BPMN en el contexto de sistemas distribuidos</w:t>
      </w:r>
      <w:r w:rsidR="00A76C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jOGMzMWMtNzY1MC00M2JmLThiNWQtM2JlYTE5OWU3N2M4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
          <w:id w:val="1059292234"/>
          <w:placeholder>
            <w:docPart w:val="1FA86DCE396D4290BD89C5FC7897F718"/>
          </w:placeholder>
        </w:sdtPr>
        <w:sdtContent>
          <w:r w:rsidR="004D5B05" w:rsidRPr="004D5B05">
            <w:rPr>
              <w:rFonts w:ascii="Times New Roman" w:hAnsi="Times New Roman" w:cs="Times New Roman"/>
              <w:color w:val="000000"/>
              <w:sz w:val="24"/>
              <w:szCs w:val="24"/>
            </w:rPr>
            <w:t>[7]</w:t>
          </w:r>
        </w:sdtContent>
      </w:sdt>
      <w:r w:rsidRPr="00A30FA9">
        <w:rPr>
          <w:rFonts w:ascii="Times New Roman" w:hAnsi="Times New Roman" w:cs="Times New Roman"/>
          <w:sz w:val="24"/>
          <w:szCs w:val="24"/>
        </w:rPr>
        <w:t>.</w:t>
      </w:r>
    </w:p>
    <w:p w14:paraId="63A20B05" w14:textId="064E9D43" w:rsidR="00C05AFD" w:rsidRDefault="00A30FA9" w:rsidP="00A45F5D">
      <w:pPr>
        <w:spacing w:line="360" w:lineRule="auto"/>
        <w:jc w:val="both"/>
        <w:rPr>
          <w:rFonts w:ascii="Times New Roman" w:hAnsi="Times New Roman" w:cs="Times New Roman"/>
          <w:sz w:val="24"/>
          <w:szCs w:val="24"/>
        </w:rPr>
      </w:pPr>
      <w:r w:rsidRPr="00A30FA9">
        <w:rPr>
          <w:rFonts w:ascii="Times New Roman" w:hAnsi="Times New Roman" w:cs="Times New Roman"/>
          <w:sz w:val="24"/>
          <w:szCs w:val="24"/>
        </w:rPr>
        <w:t>Además, BPMN juega un papel crucial en la automatización de procesos. Permite la implementación de flujos de trabajo automatizados que operan eficientemente a través de distintos sistemas y servicios. Esta característica es especialmente valiosa para gestionar cambios, ya que los diagramas BPMN detallados pueden ayudar a identificar rápidamente áreas para adaptación o mejora</w:t>
      </w:r>
      <w:r w:rsidR="00B02C1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Dc3MjctMl8xMSIsImlzc3VlZCI6eyJkYXRlLXBhcnRzIjpbWzIwMjJdXX0sInBhZ2UiOiIxOTEtMjA4IiwiY29udGFpbmVyLXRpdGxlLXNob3J0IjoiIn0sImlzVGVtcG9yYXJ5IjpmYWxzZSwic3VwcHJlc3MtYXV0aG9yIjpmYWxzZSwiY29tcG9zaXRlIjpmYWxzZSwiYXV0aG9yLW9ubHkiOmZhbHNlfV19"/>
          <w:id w:val="-1771776438"/>
          <w:placeholder>
            <w:docPart w:val="50C9C68CAD2A43A2B1D7686C86B962B5"/>
          </w:placeholder>
        </w:sdtPr>
        <w:sdtContent>
          <w:r w:rsidR="004D5B05" w:rsidRPr="004D5B05">
            <w:rPr>
              <w:rFonts w:ascii="Times New Roman" w:hAnsi="Times New Roman" w:cs="Times New Roman"/>
              <w:color w:val="000000"/>
              <w:sz w:val="24"/>
              <w:szCs w:val="24"/>
            </w:rPr>
            <w:t>[10]</w:t>
          </w:r>
        </w:sdtContent>
      </w:sdt>
      <w:r w:rsidRPr="00A30FA9">
        <w:rPr>
          <w:rFonts w:ascii="Times New Roman" w:hAnsi="Times New Roman" w:cs="Times New Roman"/>
          <w:sz w:val="24"/>
          <w:szCs w:val="24"/>
        </w:rPr>
        <w:t>.</w:t>
      </w:r>
    </w:p>
    <w:p w14:paraId="39AB18E3" w14:textId="759D534C" w:rsidR="005A1940" w:rsidRDefault="005A1940" w:rsidP="00A45F5D">
      <w:pPr>
        <w:pStyle w:val="Ttulo2"/>
        <w:spacing w:line="360" w:lineRule="auto"/>
        <w:rPr>
          <w:rFonts w:cs="Times New Roman"/>
          <w:szCs w:val="24"/>
        </w:rPr>
      </w:pPr>
      <w:bookmarkStart w:id="7" w:name="_Toc159364306"/>
      <w:r>
        <w:t>Consideraciones para el modelamiento de sistemas distribuidos</w:t>
      </w:r>
      <w:bookmarkEnd w:id="7"/>
    </w:p>
    <w:p w14:paraId="0899CBD4" w14:textId="1A9B2191" w:rsidR="004B25C2" w:rsidRPr="004B25C2" w:rsidRDefault="004B25C2" w:rsidP="00A45F5D">
      <w:pPr>
        <w:spacing w:line="360" w:lineRule="auto"/>
        <w:jc w:val="both"/>
        <w:rPr>
          <w:rFonts w:ascii="Times New Roman" w:hAnsi="Times New Roman" w:cs="Times New Roman"/>
          <w:sz w:val="24"/>
          <w:szCs w:val="24"/>
        </w:rPr>
      </w:pPr>
      <w:r w:rsidRPr="004B25C2">
        <w:rPr>
          <w:rFonts w:ascii="Times New Roman" w:hAnsi="Times New Roman" w:cs="Times New Roman"/>
          <w:sz w:val="24"/>
          <w:szCs w:val="24"/>
        </w:rPr>
        <w:t>El modelado de sistemas distribuidos con BPMN requiere una planificación cuidadosa debido a la complejidad inherente de estos sistemas. Es vital asegurar una comunicación efectiva entre los componentes y gestionar adecuadamente la sincronización y los errores. Estos desafíos destacan la importancia de un diseño detallado y considerado</w:t>
      </w:r>
      <w:r w:rsidR="00557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LCJzdXBwcmVzcy1hdXRob3IiOmZhbHNlLCJjb21wb3NpdGUiOmZhbHNlLCJhdXRob3Itb25seSI6ZmFsc2V9XX0="/>
          <w:id w:val="-576063227"/>
          <w:placeholder>
            <w:docPart w:val="50C9C68CAD2A43A2B1D7686C86B962B5"/>
          </w:placeholder>
        </w:sdtPr>
        <w:sdtContent>
          <w:r w:rsidR="004D5B05" w:rsidRPr="004D5B05">
            <w:rPr>
              <w:rFonts w:ascii="Times New Roman" w:hAnsi="Times New Roman" w:cs="Times New Roman"/>
              <w:color w:val="000000"/>
              <w:sz w:val="24"/>
              <w:szCs w:val="24"/>
            </w:rPr>
            <w:t>[9]</w:t>
          </w:r>
        </w:sdtContent>
      </w:sdt>
      <w:r w:rsidRPr="004B25C2">
        <w:rPr>
          <w:rFonts w:ascii="Times New Roman" w:hAnsi="Times New Roman" w:cs="Times New Roman"/>
          <w:sz w:val="24"/>
          <w:szCs w:val="24"/>
        </w:rPr>
        <w:t>.</w:t>
      </w:r>
    </w:p>
    <w:p w14:paraId="526968F5" w14:textId="0A152CB1" w:rsidR="004B25C2" w:rsidRPr="004B25C2" w:rsidRDefault="004B25C2" w:rsidP="00A45F5D">
      <w:pPr>
        <w:spacing w:line="360" w:lineRule="auto"/>
        <w:jc w:val="both"/>
        <w:rPr>
          <w:rFonts w:ascii="Times New Roman" w:hAnsi="Times New Roman" w:cs="Times New Roman"/>
          <w:sz w:val="24"/>
          <w:szCs w:val="24"/>
        </w:rPr>
      </w:pPr>
      <w:r w:rsidRPr="004B25C2">
        <w:rPr>
          <w:rFonts w:ascii="Times New Roman" w:hAnsi="Times New Roman" w:cs="Times New Roman"/>
          <w:sz w:val="24"/>
          <w:szCs w:val="24"/>
        </w:rPr>
        <w:t>El rendimiento y la escalabilidad son aspectos críticos en el modelado de sistemas distribuidos. Los modelos BPMN deben diseñarse teniendo en cuenta las cargas de trabajo esperadas y la capacidad de los componentes del sistema. Esto asegura que los sistemas no solo cumplen con los requisitos actuales, sino que también pueden adaptarse a futuras demandas</w:t>
      </w:r>
      <w:r w:rsidR="00557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Dc3MjctMl8xMSIsImlzc3VlZCI6eyJkYXRlLXBhcnRzIjpbWzIwMjJdXX0sInBhZ2UiOiIxOTEtMjA4IiwiY29udGFpbmVyLXRpdGxlLXNob3J0IjoiIn0sImlzVGVtcG9yYXJ5IjpmYWxzZSwic3VwcHJlc3MtYXV0aG9yIjpmYWxzZSwiY29tcG9zaXRlIjpmYWxzZSwiYXV0aG9yLW9ubHkiOmZhbHNlfV19"/>
          <w:id w:val="-2130150600"/>
          <w:placeholder>
            <w:docPart w:val="50C9C68CAD2A43A2B1D7686C86B962B5"/>
          </w:placeholder>
        </w:sdtPr>
        <w:sdtContent>
          <w:r w:rsidR="004D5B05" w:rsidRPr="004D5B05">
            <w:rPr>
              <w:rFonts w:ascii="Times New Roman" w:hAnsi="Times New Roman" w:cs="Times New Roman"/>
              <w:color w:val="000000"/>
              <w:sz w:val="24"/>
              <w:szCs w:val="24"/>
            </w:rPr>
            <w:t>[10]</w:t>
          </w:r>
        </w:sdtContent>
      </w:sdt>
      <w:r w:rsidRPr="004B25C2">
        <w:rPr>
          <w:rFonts w:ascii="Times New Roman" w:hAnsi="Times New Roman" w:cs="Times New Roman"/>
          <w:sz w:val="24"/>
          <w:szCs w:val="24"/>
        </w:rPr>
        <w:t>.</w:t>
      </w:r>
    </w:p>
    <w:p w14:paraId="35F42D53" w14:textId="789A9A20" w:rsidR="00A30FA9" w:rsidRDefault="004B25C2" w:rsidP="00A45F5D">
      <w:pPr>
        <w:spacing w:line="360" w:lineRule="auto"/>
        <w:jc w:val="both"/>
        <w:rPr>
          <w:rFonts w:ascii="Times New Roman" w:hAnsi="Times New Roman" w:cs="Times New Roman"/>
          <w:sz w:val="24"/>
          <w:szCs w:val="24"/>
        </w:rPr>
      </w:pPr>
      <w:r w:rsidRPr="004B25C2">
        <w:rPr>
          <w:rFonts w:ascii="Times New Roman" w:hAnsi="Times New Roman" w:cs="Times New Roman"/>
          <w:sz w:val="24"/>
          <w:szCs w:val="24"/>
        </w:rPr>
        <w:t xml:space="preserve">La seguridad y la confiabilidad son fundamentales en cualquier sistema distribuido. Los modelos BPMN deben incluir consideraciones de seguridad para proteger los datos y asegurar la continuidad del servicio. Además, la interoperabilidad entre diversas tecnologías y </w:t>
      </w:r>
      <w:r w:rsidRPr="004B25C2">
        <w:rPr>
          <w:rFonts w:ascii="Times New Roman" w:hAnsi="Times New Roman" w:cs="Times New Roman"/>
          <w:sz w:val="24"/>
          <w:szCs w:val="24"/>
        </w:rPr>
        <w:lastRenderedPageBreak/>
        <w:t>plataformas es esencial para lograr una integración fluida en sistemas distribuidos complejos</w:t>
      </w:r>
      <w:r w:rsidR="00557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"/>
          <w:id w:val="-1732920575"/>
          <w:placeholder>
            <w:docPart w:val="50C9C68CAD2A43A2B1D7686C86B962B5"/>
          </w:placeholder>
        </w:sdtPr>
        <w:sdtContent>
          <w:r w:rsidR="004D5B05" w:rsidRPr="004D5B05">
            <w:rPr>
              <w:rFonts w:ascii="Times New Roman" w:hAnsi="Times New Roman" w:cs="Times New Roman"/>
              <w:color w:val="000000"/>
              <w:sz w:val="24"/>
              <w:szCs w:val="24"/>
            </w:rPr>
            <w:t>[10], [11]</w:t>
          </w:r>
        </w:sdtContent>
      </w:sdt>
      <w:r w:rsidRPr="004B25C2">
        <w:rPr>
          <w:rFonts w:ascii="Times New Roman" w:hAnsi="Times New Roman" w:cs="Times New Roman"/>
          <w:sz w:val="24"/>
          <w:szCs w:val="24"/>
        </w:rPr>
        <w:t>.</w:t>
      </w:r>
    </w:p>
    <w:p w14:paraId="724F8095" w14:textId="277F3F11" w:rsidR="006C5318" w:rsidRDefault="006C5318" w:rsidP="00A45F5D">
      <w:pPr>
        <w:pStyle w:val="Ttulo2"/>
        <w:spacing w:line="360" w:lineRule="auto"/>
      </w:pPr>
      <w:bookmarkStart w:id="8" w:name="_Toc159364307"/>
      <w:r>
        <w:t>Ejemplos de modelamiento de sistemas distribuidos con BPMN</w:t>
      </w:r>
      <w:bookmarkEnd w:id="8"/>
    </w:p>
    <w:p w14:paraId="07FD7012" w14:textId="3D906332" w:rsidR="005263E6" w:rsidRPr="005263E6" w:rsidRDefault="005263E6" w:rsidP="00A45F5D">
      <w:pPr>
        <w:spacing w:line="360" w:lineRule="auto"/>
        <w:jc w:val="both"/>
        <w:rPr>
          <w:rFonts w:ascii="Times New Roman" w:hAnsi="Times New Roman" w:cs="Times New Roman"/>
          <w:sz w:val="24"/>
          <w:szCs w:val="24"/>
        </w:rPr>
      </w:pPr>
      <w:r w:rsidRPr="005263E6">
        <w:rPr>
          <w:rFonts w:ascii="Times New Roman" w:hAnsi="Times New Roman" w:cs="Times New Roman"/>
          <w:sz w:val="24"/>
          <w:szCs w:val="24"/>
        </w:rPr>
        <w:t>Los sistemas de comercio electrónico representan un excelente ejemplo de cómo BPMN puede facilitar la coordinación entre diversos servicios, como gestión de inventario, procesamiento de pagos y logística. El modelado con BPMN ayuda a optimizar estos procesos, mejorando la eficiencia operativa y la satisfacción del cliente</w:t>
      </w:r>
      <w:r w:rsidR="007669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"/>
          <w:id w:val="-1285112948"/>
          <w:placeholder>
            <w:docPart w:val="50C9C68CAD2A43A2B1D7686C86B962B5"/>
          </w:placeholder>
        </w:sdtPr>
        <w:sdtContent>
          <w:r w:rsidR="004D5B05" w:rsidRPr="004D5B05">
            <w:rPr>
              <w:rFonts w:ascii="Times New Roman" w:hAnsi="Times New Roman" w:cs="Times New Roman"/>
              <w:color w:val="000000"/>
              <w:sz w:val="24"/>
              <w:szCs w:val="24"/>
            </w:rPr>
            <w:t>[12]</w:t>
          </w:r>
        </w:sdtContent>
      </w:sdt>
      <w:r w:rsidRPr="005263E6">
        <w:rPr>
          <w:rFonts w:ascii="Times New Roman" w:hAnsi="Times New Roman" w:cs="Times New Roman"/>
          <w:sz w:val="24"/>
          <w:szCs w:val="24"/>
        </w:rPr>
        <w:t>.</w:t>
      </w:r>
    </w:p>
    <w:p w14:paraId="2845E258" w14:textId="32656BBA" w:rsidR="005263E6" w:rsidRPr="005263E6" w:rsidRDefault="005263E6" w:rsidP="00A45F5D">
      <w:pPr>
        <w:spacing w:line="360" w:lineRule="auto"/>
        <w:jc w:val="both"/>
        <w:rPr>
          <w:rFonts w:ascii="Times New Roman" w:hAnsi="Times New Roman" w:cs="Times New Roman"/>
          <w:sz w:val="24"/>
          <w:szCs w:val="24"/>
        </w:rPr>
      </w:pPr>
      <w:r w:rsidRPr="005263E6">
        <w:rPr>
          <w:rFonts w:ascii="Times New Roman" w:hAnsi="Times New Roman" w:cs="Times New Roman"/>
          <w:sz w:val="24"/>
          <w:szCs w:val="24"/>
        </w:rPr>
        <w:t>En el sector bancario, el modelado BPMN es invaluable para visualizar y mejorar las transacciones, la seguridad y el procesamiento de datos entre sistemas bancarios. Esto no solo mejora la eficiencia, sino que también enriquece la experiencia del usuario, garantizando transacciones seguras y confiables</w:t>
      </w:r>
      <w:r w:rsidR="007669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"/>
          <w:id w:val="-1004361747"/>
          <w:placeholder>
            <w:docPart w:val="50C9C68CAD2A43A2B1D7686C86B962B5"/>
          </w:placeholder>
        </w:sdtPr>
        <w:sdtContent>
          <w:r w:rsidR="004D5B05" w:rsidRPr="004D5B05">
            <w:rPr>
              <w:rFonts w:ascii="Times New Roman" w:hAnsi="Times New Roman" w:cs="Times New Roman"/>
              <w:color w:val="000000"/>
              <w:sz w:val="24"/>
              <w:szCs w:val="24"/>
            </w:rPr>
            <w:t>[13]</w:t>
          </w:r>
        </w:sdtContent>
      </w:sdt>
      <w:r w:rsidRPr="005263E6">
        <w:rPr>
          <w:rFonts w:ascii="Times New Roman" w:hAnsi="Times New Roman" w:cs="Times New Roman"/>
          <w:sz w:val="24"/>
          <w:szCs w:val="24"/>
        </w:rPr>
        <w:t>.</w:t>
      </w:r>
    </w:p>
    <w:p w14:paraId="2550B224" w14:textId="2278EC33" w:rsidR="005263E6" w:rsidRPr="005263E6" w:rsidRDefault="005263E6" w:rsidP="00A45F5D">
      <w:pPr>
        <w:spacing w:line="360" w:lineRule="auto"/>
        <w:jc w:val="both"/>
        <w:rPr>
          <w:rFonts w:ascii="Times New Roman" w:hAnsi="Times New Roman" w:cs="Times New Roman"/>
          <w:sz w:val="24"/>
          <w:szCs w:val="24"/>
        </w:rPr>
      </w:pPr>
      <w:r w:rsidRPr="005263E6">
        <w:rPr>
          <w:rFonts w:ascii="Times New Roman" w:hAnsi="Times New Roman" w:cs="Times New Roman"/>
          <w:sz w:val="24"/>
          <w:szCs w:val="24"/>
        </w:rPr>
        <w:t>Los sistemas de salud electrónica también se benefician enormemente del modelado con BPMN. Al visualizar los flujos de trabajo para la gestión de registros médicos, citas y tratamientos, BPMN facilita una atención coordinada entre hospitales, clínicas y otros proveedores de servicios de salud. Esto contribuye a una atención al paciente más eficaz y eficiente</w:t>
      </w:r>
      <w:r w:rsidR="007669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jA4NzItMF83IiwiaXNzdWVkIjp7ImRhdGUtcGFydHMiOltbMjAyMl1dfSwicGFnZSI6IjExMC0xMTgiLCJjb250YWluZXItdGl0bGUtc2hvcnQiOiIifSwiaXNUZW1wb3JhcnkiOmZhbHNlLCJzdXBwcmVzcy1hdXRob3IiOmZhbHNlLCJjb21wb3NpdGUiOmZhbHNlLCJhdXRob3Itb25seSI6ZmFsc2V9XX0="/>
          <w:id w:val="-1782726603"/>
          <w:placeholder>
            <w:docPart w:val="50C9C68CAD2A43A2B1D7686C86B962B5"/>
          </w:placeholder>
        </w:sdtPr>
        <w:sdtContent>
          <w:r w:rsidR="004D5B05" w:rsidRPr="004D5B05">
            <w:rPr>
              <w:rFonts w:ascii="Times New Roman" w:hAnsi="Times New Roman" w:cs="Times New Roman"/>
              <w:color w:val="000000"/>
              <w:sz w:val="24"/>
              <w:szCs w:val="24"/>
            </w:rPr>
            <w:t>[11]</w:t>
          </w:r>
        </w:sdtContent>
      </w:sdt>
      <w:r w:rsidRPr="005263E6">
        <w:rPr>
          <w:rFonts w:ascii="Times New Roman" w:hAnsi="Times New Roman" w:cs="Times New Roman"/>
          <w:sz w:val="24"/>
          <w:szCs w:val="24"/>
        </w:rPr>
        <w:t>.</w:t>
      </w:r>
    </w:p>
    <w:p w14:paraId="52D543B2" w14:textId="029FA282" w:rsidR="006C5318" w:rsidRDefault="005263E6" w:rsidP="00A45F5D">
      <w:pPr>
        <w:spacing w:line="360" w:lineRule="auto"/>
        <w:jc w:val="both"/>
        <w:rPr>
          <w:rFonts w:ascii="Times New Roman" w:hAnsi="Times New Roman" w:cs="Times New Roman"/>
          <w:sz w:val="24"/>
          <w:szCs w:val="24"/>
        </w:rPr>
      </w:pPr>
      <w:r w:rsidRPr="005263E6">
        <w:rPr>
          <w:rFonts w:ascii="Times New Roman" w:hAnsi="Times New Roman" w:cs="Times New Roman"/>
          <w:sz w:val="24"/>
          <w:szCs w:val="24"/>
        </w:rPr>
        <w:t>Estos ejemplos ilustran la versatilidad y el valor de BPMN en el modelado de sistemas distribuidos, demostrando cómo puede mejorar la comprensión, la automatización y la adaptabilidad en diversos sectores</w:t>
      </w:r>
      <w:sdt>
        <w:sdtPr>
          <w:rPr>
            <w:rFonts w:ascii="Times New Roman" w:hAnsi="Times New Roman" w:cs="Times New Roman"/>
            <w:color w:val="000000"/>
            <w:sz w:val="24"/>
            <w:szCs w:val="24"/>
          </w:rPr>
          <w:tag w:val="MENDELEY_CITATION_v3_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"/>
          <w:id w:val="780300385"/>
          <w:placeholder>
            <w:docPart w:val="50C9C68CAD2A43A2B1D7686C86B962B5"/>
          </w:placeholder>
        </w:sdtPr>
        <w:sdtContent>
          <w:r w:rsidR="004D5B05" w:rsidRPr="004D5B05">
            <w:rPr>
              <w:rFonts w:ascii="Times New Roman" w:hAnsi="Times New Roman" w:cs="Times New Roman"/>
              <w:color w:val="000000"/>
              <w:sz w:val="24"/>
              <w:szCs w:val="24"/>
            </w:rPr>
            <w:t>[13]</w:t>
          </w:r>
        </w:sdtContent>
      </w:sdt>
      <w:r w:rsidRPr="005263E6">
        <w:rPr>
          <w:rFonts w:ascii="Times New Roman" w:hAnsi="Times New Roman" w:cs="Times New Roman"/>
          <w:sz w:val="24"/>
          <w:szCs w:val="24"/>
        </w:rPr>
        <w:t>.</w:t>
      </w:r>
    </w:p>
    <w:p w14:paraId="053F2F88" w14:textId="58FF9394" w:rsidR="00483F4C" w:rsidRPr="009F573D" w:rsidRDefault="00483F4C" w:rsidP="005008A8">
      <w:pPr>
        <w:pStyle w:val="Ttulo1"/>
        <w:spacing w:line="360" w:lineRule="auto"/>
        <w:jc w:val="both"/>
      </w:pPr>
      <w:bookmarkStart w:id="9" w:name="_Toc159364308"/>
      <w:r w:rsidRPr="009F573D">
        <w:t>Herramientas y tecnologías para el modelamiento con BPMN en sistemas</w:t>
      </w:r>
      <w:r w:rsidR="009F573D" w:rsidRPr="009F573D">
        <w:t xml:space="preserve"> </w:t>
      </w:r>
      <w:r w:rsidRPr="009F573D">
        <w:t>distribuidos</w:t>
      </w:r>
      <w:bookmarkEnd w:id="9"/>
    </w:p>
    <w:p w14:paraId="640F160C" w14:textId="4F7D47E0" w:rsidR="00483F4C" w:rsidRDefault="00483F4C" w:rsidP="00A45F5D">
      <w:pPr>
        <w:pStyle w:val="Ttulo2"/>
        <w:spacing w:line="360" w:lineRule="auto"/>
      </w:pPr>
      <w:bookmarkStart w:id="10" w:name="_Toc159364309"/>
      <w:r>
        <w:t>Herramientas de software para el modelamiento con BPMN</w:t>
      </w:r>
      <w:bookmarkEnd w:id="10"/>
    </w:p>
    <w:p w14:paraId="37F59A9A" w14:textId="07C712A8" w:rsidR="00483F4C" w:rsidRPr="00483F4C" w:rsidRDefault="00483F4C" w:rsidP="00A45F5D">
      <w:pPr>
        <w:spacing w:line="360" w:lineRule="auto"/>
        <w:jc w:val="both"/>
        <w:rPr>
          <w:rFonts w:ascii="Times New Roman" w:hAnsi="Times New Roman" w:cs="Times New Roman"/>
          <w:sz w:val="24"/>
          <w:szCs w:val="24"/>
        </w:rPr>
      </w:pPr>
      <w:r w:rsidRPr="00483F4C">
        <w:rPr>
          <w:rFonts w:ascii="Times New Roman" w:hAnsi="Times New Roman" w:cs="Times New Roman"/>
          <w:sz w:val="24"/>
          <w:szCs w:val="24"/>
        </w:rPr>
        <w:t>El modelado BPMN se apoya en una variedad de herramientas de software, que van desde aplicaciones sencillas hasta soluciones empresariales avanzadas. Estas herramientas ofrecen funcionalidades que abarcan el diseño de diagramas, la simulación de procesos, y en algunos casos, la automatización y ejecución de estos procesos. Entre las herramientas más destacadas se encuentran Bizagi, Camunda, Signavio, y Bpm’online, cada una con sus propias características y ventajas</w:t>
      </w:r>
      <w:r w:rsidR="00F266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"/>
          <w:id w:val="-2099012554"/>
          <w:placeholder>
            <w:docPart w:val="50C9C68CAD2A43A2B1D7686C86B962B5"/>
          </w:placeholder>
        </w:sdtPr>
        <w:sdtContent>
          <w:r w:rsidR="004D5B05" w:rsidRPr="004D5B05">
            <w:rPr>
              <w:rFonts w:ascii="Times New Roman" w:hAnsi="Times New Roman" w:cs="Times New Roman"/>
              <w:color w:val="000000"/>
              <w:sz w:val="24"/>
              <w:szCs w:val="24"/>
            </w:rPr>
            <w:t>[14]</w:t>
          </w:r>
        </w:sdtContent>
      </w:sdt>
      <w:r w:rsidRPr="00483F4C">
        <w:rPr>
          <w:rFonts w:ascii="Times New Roman" w:hAnsi="Times New Roman" w:cs="Times New Roman"/>
          <w:sz w:val="24"/>
          <w:szCs w:val="24"/>
        </w:rPr>
        <w:t>.</w:t>
      </w:r>
    </w:p>
    <w:p w14:paraId="2D5E1508" w14:textId="0C29E13F" w:rsidR="00483F4C" w:rsidRPr="00483F4C" w:rsidRDefault="00483F4C" w:rsidP="00A45F5D">
      <w:pPr>
        <w:spacing w:line="360" w:lineRule="auto"/>
        <w:jc w:val="both"/>
        <w:rPr>
          <w:rFonts w:ascii="Times New Roman" w:hAnsi="Times New Roman" w:cs="Times New Roman"/>
          <w:sz w:val="24"/>
          <w:szCs w:val="24"/>
        </w:rPr>
      </w:pPr>
      <w:r w:rsidRPr="00483F4C">
        <w:rPr>
          <w:rFonts w:ascii="Times New Roman" w:hAnsi="Times New Roman" w:cs="Times New Roman"/>
          <w:sz w:val="24"/>
          <w:szCs w:val="24"/>
        </w:rPr>
        <w:t xml:space="preserve">Estas plataformas proporcionan interfaces gráficas que facilitan la creación de diagramas BPMN de manera intuitiva. Además, muchas de estas herramientas incluyen capacidades para la colaboración en equipo, lo que permite a los usuarios trabajar juntos en el diseño y mejora </w:t>
      </w:r>
      <w:r w:rsidRPr="00483F4C">
        <w:rPr>
          <w:rFonts w:ascii="Times New Roman" w:hAnsi="Times New Roman" w:cs="Times New Roman"/>
          <w:sz w:val="24"/>
          <w:szCs w:val="24"/>
        </w:rPr>
        <w:lastRenderedPageBreak/>
        <w:t>de los procesos de negocio. La gestión de versiones y la integración con sistemas de ejecución de procesos de negocio son otras características importantes que pueden influir en la elección de una herramienta específica</w:t>
      </w:r>
      <w:r w:rsidR="00F266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"/>
          <w:id w:val="443432118"/>
          <w:placeholder>
            <w:docPart w:val="9A9EE17E99EB409F90DA6FAB8C09E703"/>
          </w:placeholder>
        </w:sdtPr>
        <w:sdtContent>
          <w:r w:rsidR="004D5B05" w:rsidRPr="004D5B05">
            <w:rPr>
              <w:rFonts w:ascii="Times New Roman" w:hAnsi="Times New Roman" w:cs="Times New Roman"/>
              <w:color w:val="000000"/>
              <w:sz w:val="24"/>
              <w:szCs w:val="24"/>
            </w:rPr>
            <w:t>[15]</w:t>
          </w:r>
        </w:sdtContent>
      </w:sdt>
      <w:r w:rsidRPr="00483F4C">
        <w:rPr>
          <w:rFonts w:ascii="Times New Roman" w:hAnsi="Times New Roman" w:cs="Times New Roman"/>
          <w:sz w:val="24"/>
          <w:szCs w:val="24"/>
        </w:rPr>
        <w:t>.</w:t>
      </w:r>
    </w:p>
    <w:p w14:paraId="31CDB98E" w14:textId="010C2C39" w:rsidR="00483F4C" w:rsidRDefault="00483F4C" w:rsidP="00A45F5D">
      <w:pPr>
        <w:pStyle w:val="Ttulo2"/>
        <w:spacing w:line="360" w:lineRule="auto"/>
      </w:pPr>
      <w:bookmarkStart w:id="11" w:name="_Toc159364310"/>
      <w:r>
        <w:t>Integración de BPMN con tecnologías de sistemas distribuidos</w:t>
      </w:r>
      <w:bookmarkEnd w:id="11"/>
    </w:p>
    <w:p w14:paraId="76D8FF9A" w14:textId="52384B72" w:rsidR="008318AE" w:rsidRPr="008318AE" w:rsidRDefault="008318AE" w:rsidP="00A45F5D">
      <w:pPr>
        <w:spacing w:line="360" w:lineRule="auto"/>
        <w:jc w:val="both"/>
        <w:rPr>
          <w:rFonts w:ascii="Times New Roman" w:hAnsi="Times New Roman" w:cs="Times New Roman"/>
          <w:sz w:val="24"/>
          <w:szCs w:val="24"/>
        </w:rPr>
      </w:pPr>
      <w:r w:rsidRPr="008318AE">
        <w:rPr>
          <w:rFonts w:ascii="Times New Roman" w:hAnsi="Times New Roman" w:cs="Times New Roman"/>
          <w:sz w:val="24"/>
          <w:szCs w:val="24"/>
        </w:rPr>
        <w:t>La integración de modelos BPMN con sistemas distribuidos es fundamental para la ejecución eficiente de los procesos de negocio. Esta integración se facilita mediante el uso de tecnologías como middleware de integración, servicios web, API REST, y protocolos de mensajería. Estas tecnologías permiten la comunicación entre distintos componentes y servicios, asegurando que los procesos modelados funcionen sin problemas a través de diversas plataformas y sistemas</w:t>
      </w:r>
      <w:r w:rsidR="00F266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"/>
          <w:id w:val="-1914149800"/>
          <w:placeholder>
            <w:docPart w:val="50C9C68CAD2A43A2B1D7686C86B962B5"/>
          </w:placeholder>
        </w:sdtPr>
        <w:sdtContent>
          <w:r w:rsidR="004D5B05" w:rsidRPr="004D5B05">
            <w:rPr>
              <w:rFonts w:ascii="Times New Roman" w:hAnsi="Times New Roman" w:cs="Times New Roman"/>
              <w:color w:val="000000"/>
              <w:sz w:val="24"/>
              <w:szCs w:val="24"/>
            </w:rPr>
            <w:t>[14], [15]</w:t>
          </w:r>
        </w:sdtContent>
      </w:sdt>
      <w:r w:rsidRPr="008318AE">
        <w:rPr>
          <w:rFonts w:ascii="Times New Roman" w:hAnsi="Times New Roman" w:cs="Times New Roman"/>
          <w:sz w:val="24"/>
          <w:szCs w:val="24"/>
        </w:rPr>
        <w:t>.</w:t>
      </w:r>
    </w:p>
    <w:p w14:paraId="3699E234" w14:textId="1C41D14A" w:rsidR="00483F4C" w:rsidRPr="008318AE" w:rsidRDefault="008318AE" w:rsidP="001E7EFE">
      <w:pPr>
        <w:tabs>
          <w:tab w:val="left" w:pos="709"/>
        </w:tabs>
        <w:spacing w:line="360" w:lineRule="auto"/>
        <w:jc w:val="both"/>
        <w:rPr>
          <w:rFonts w:ascii="Times New Roman" w:hAnsi="Times New Roman" w:cs="Times New Roman"/>
          <w:sz w:val="24"/>
          <w:szCs w:val="24"/>
        </w:rPr>
      </w:pPr>
      <w:r w:rsidRPr="008318AE">
        <w:rPr>
          <w:rFonts w:ascii="Times New Roman" w:hAnsi="Times New Roman" w:cs="Times New Roman"/>
          <w:sz w:val="24"/>
          <w:szCs w:val="24"/>
        </w:rPr>
        <w:t>Las herramientas de BPM y BPMN suelen ofrecer capacidades de integración o extensiones que permiten conectar los modelos de procesos con aplicaciones externas. Esto incluye sistemas como ERP, CRM y otras bases de datos y aplicaciones empresariales. La integración efectiva es crucial para automatizar los procesos de negocio modelados, permitiendo una operación fluida y coherente entre distintos sistemas</w:t>
      </w:r>
      <w:r w:rsidR="00F266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"/>
          <w:id w:val="1174225014"/>
          <w:placeholder>
            <w:docPart w:val="50C9C68CAD2A43A2B1D7686C86B962B5"/>
          </w:placeholder>
        </w:sdtPr>
        <w:sdtContent>
          <w:r w:rsidR="004D5B05" w:rsidRPr="004D5B05">
            <w:rPr>
              <w:rFonts w:ascii="Times New Roman" w:hAnsi="Times New Roman" w:cs="Times New Roman"/>
              <w:color w:val="000000"/>
              <w:sz w:val="24"/>
              <w:szCs w:val="24"/>
            </w:rPr>
            <w:t>[16]</w:t>
          </w:r>
        </w:sdtContent>
      </w:sdt>
      <w:r w:rsidRPr="008318AE">
        <w:rPr>
          <w:rFonts w:ascii="Times New Roman" w:hAnsi="Times New Roman" w:cs="Times New Roman"/>
          <w:sz w:val="24"/>
          <w:szCs w:val="24"/>
        </w:rPr>
        <w:t>.</w:t>
      </w:r>
    </w:p>
    <w:p w14:paraId="3C544558" w14:textId="5B51EF14" w:rsidR="00483F4C" w:rsidRPr="009F573D" w:rsidRDefault="00483F4C" w:rsidP="00A45F5D">
      <w:pPr>
        <w:pStyle w:val="Ttulo2"/>
        <w:spacing w:line="360" w:lineRule="auto"/>
      </w:pPr>
      <w:bookmarkStart w:id="12" w:name="_Toc159364311"/>
      <w:r w:rsidRPr="009F573D">
        <w:t>Consideraciones de implementación y despliegue de modelos BPMN en sistemas distribuidos</w:t>
      </w:r>
      <w:bookmarkEnd w:id="12"/>
    </w:p>
    <w:p w14:paraId="17F16201" w14:textId="63C21385" w:rsidR="00981163" w:rsidRPr="00981163" w:rsidRDefault="00981163" w:rsidP="00A45F5D">
      <w:pPr>
        <w:spacing w:line="360" w:lineRule="auto"/>
        <w:jc w:val="both"/>
        <w:rPr>
          <w:rFonts w:ascii="Times New Roman" w:hAnsi="Times New Roman" w:cs="Times New Roman"/>
          <w:sz w:val="24"/>
          <w:szCs w:val="24"/>
        </w:rPr>
      </w:pPr>
      <w:r w:rsidRPr="00981163">
        <w:rPr>
          <w:rFonts w:ascii="Times New Roman" w:hAnsi="Times New Roman" w:cs="Times New Roman"/>
          <w:sz w:val="24"/>
          <w:szCs w:val="24"/>
        </w:rPr>
        <w:t>Implementar y desplegar modelos BPMN en entornos distribuidos requiere una atención especial a varios factores clave. La escalabilidad es uno de estos factores, ya que los sistemas deben ser capaces de manejar incrementos en la demanda sin comprometer el rendimiento. La gestión de la carga y la seguridad son igualmente importantes, considerando los desafíos únicos que presentan los entornos distribuidos, como la dificultad para aislar y resolver fallos</w:t>
      </w:r>
      <w:r w:rsidR="001649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"/>
          <w:id w:val="1293941884"/>
          <w:placeholder>
            <w:docPart w:val="28F8BF8C59E340ECB4E40B9B0FAB7118"/>
          </w:placeholder>
        </w:sdtPr>
        <w:sdtContent>
          <w:r w:rsidR="004D5B05" w:rsidRPr="004D5B05">
            <w:rPr>
              <w:rFonts w:ascii="Times New Roman" w:hAnsi="Times New Roman" w:cs="Times New Roman"/>
              <w:color w:val="000000"/>
              <w:sz w:val="24"/>
              <w:szCs w:val="24"/>
            </w:rPr>
            <w:t>[17]</w:t>
          </w:r>
        </w:sdtContent>
      </w:sdt>
      <w:r w:rsidRPr="00981163">
        <w:rPr>
          <w:rFonts w:ascii="Times New Roman" w:hAnsi="Times New Roman" w:cs="Times New Roman"/>
          <w:sz w:val="24"/>
          <w:szCs w:val="24"/>
        </w:rPr>
        <w:t>.</w:t>
      </w:r>
    </w:p>
    <w:p w14:paraId="0B10555F" w14:textId="13F69AE5" w:rsidR="6A19C509" w:rsidRPr="009F573D" w:rsidRDefault="00981163" w:rsidP="00A45F5D">
      <w:pPr>
        <w:spacing w:line="360" w:lineRule="auto"/>
        <w:jc w:val="both"/>
        <w:rPr>
          <w:rFonts w:ascii="Times New Roman" w:hAnsi="Times New Roman" w:cs="Times New Roman"/>
          <w:sz w:val="24"/>
          <w:szCs w:val="24"/>
        </w:rPr>
      </w:pPr>
      <w:r w:rsidRPr="00981163">
        <w:rPr>
          <w:rFonts w:ascii="Times New Roman" w:hAnsi="Times New Roman" w:cs="Times New Roman"/>
          <w:sz w:val="24"/>
          <w:szCs w:val="24"/>
        </w:rPr>
        <w:t>La interoperabilidad con tecnologías existentes también juega un papel crucial en la implementación exitosa de modelos BPMN. Asegurar que los nuevos modelos se integren sin problemas en el ecosistema tecnológico existente evita complicaciones y facilita una transición suave. Además, el monitoreo en tiempo real y la gestión de procesos son esenciales para mantener un control sobre el rendimiento del sistema, permitiendo ajustes proactivos y mejoras continuas</w:t>
      </w:r>
      <w:r w:rsidR="00634C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"/>
          <w:id w:val="-945607029"/>
          <w:placeholder>
            <w:docPart w:val="89C429D7471D4C2AB5E2AF1EED1B2EC5"/>
          </w:placeholder>
        </w:sdtPr>
        <w:sdtContent>
          <w:r w:rsidR="004D5B05" w:rsidRPr="004D5B05">
            <w:rPr>
              <w:rFonts w:ascii="Times New Roman" w:hAnsi="Times New Roman" w:cs="Times New Roman"/>
              <w:color w:val="000000"/>
              <w:sz w:val="24"/>
              <w:szCs w:val="24"/>
            </w:rPr>
            <w:t>[16]</w:t>
          </w:r>
        </w:sdtContent>
      </w:sdt>
      <w:r w:rsidRPr="00981163">
        <w:rPr>
          <w:rFonts w:ascii="Times New Roman" w:hAnsi="Times New Roman" w:cs="Times New Roman"/>
          <w:sz w:val="24"/>
          <w:szCs w:val="24"/>
        </w:rPr>
        <w:t>.</w:t>
      </w:r>
    </w:p>
    <w:p w14:paraId="24B773CD" w14:textId="77777777" w:rsidR="00F46547" w:rsidRDefault="00F46547" w:rsidP="00A45F5D">
      <w:pPr>
        <w:pStyle w:val="Ttulo2"/>
        <w:spacing w:line="360" w:lineRule="auto"/>
      </w:pPr>
      <w:bookmarkStart w:id="13" w:name="_Toc159364312"/>
      <w:r>
        <w:t>Notación y símbolos utilizados en BPMN</w:t>
      </w:r>
      <w:bookmarkEnd w:id="13"/>
    </w:p>
    <w:p w14:paraId="44B9D279" w14:textId="3A93FEEA" w:rsidR="00C14601" w:rsidRDefault="00F46547" w:rsidP="00A45F5D">
      <w:pPr>
        <w:spacing w:line="360" w:lineRule="auto"/>
        <w:jc w:val="both"/>
        <w:rPr>
          <w:rFonts w:ascii="Times New Roman" w:hAnsi="Times New Roman" w:cs="Times New Roman"/>
          <w:sz w:val="24"/>
          <w:szCs w:val="24"/>
        </w:rPr>
      </w:pPr>
      <w:r w:rsidRPr="00484803">
        <w:rPr>
          <w:rFonts w:ascii="Times New Roman" w:hAnsi="Times New Roman" w:cs="Times New Roman"/>
          <w:sz w:val="24"/>
          <w:szCs w:val="24"/>
        </w:rPr>
        <w:t>La notación BPMN se caracteriza por su conjunto estandarizado de símbolos gráficos, permitiendo la representación precisa y detallada de cada aspecto del proceso de negocio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iZDY2MDYtMDhiMi00ZTg3LTg1MTQtZDRjM2I1NDcwMDgx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
          <w:id w:val="649875203"/>
          <w:placeholder>
            <w:docPart w:val="CAE1698DC24D4EFFB3D0294C3C29F466"/>
          </w:placeholder>
        </w:sdtPr>
        <w:sdtContent>
          <w:r w:rsidR="004D5B05" w:rsidRPr="004D5B05">
            <w:rPr>
              <w:rFonts w:ascii="Times New Roman" w:hAnsi="Times New Roman" w:cs="Times New Roman"/>
              <w:color w:val="000000"/>
              <w:sz w:val="24"/>
              <w:szCs w:val="24"/>
            </w:rPr>
            <w:t>[7]</w:t>
          </w:r>
        </w:sdtContent>
      </w:sdt>
      <w:r w:rsidRPr="00484803">
        <w:rPr>
          <w:rFonts w:ascii="Times New Roman" w:hAnsi="Times New Roman" w:cs="Times New Roman"/>
          <w:sz w:val="24"/>
          <w:szCs w:val="24"/>
        </w:rPr>
        <w:t>.</w:t>
      </w:r>
    </w:p>
    <w:p w14:paraId="3BA7D2EB" w14:textId="77777777" w:rsidR="0031666D" w:rsidRDefault="0031666D" w:rsidP="00F46547">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986"/>
        <w:gridCol w:w="2990"/>
        <w:gridCol w:w="3040"/>
      </w:tblGrid>
      <w:tr w:rsidR="00692CD4" w14:paraId="1D0D590E" w14:textId="77777777" w:rsidTr="006F3FE2">
        <w:tc>
          <w:tcPr>
            <w:tcW w:w="2986" w:type="dxa"/>
            <w:shd w:val="clear" w:color="auto" w:fill="FFD966" w:themeFill="accent4" w:themeFillTint="99"/>
          </w:tcPr>
          <w:p w14:paraId="6B6ADD22" w14:textId="3404D9F5" w:rsidR="00A2235F" w:rsidRPr="00A2235F" w:rsidRDefault="00A2235F" w:rsidP="00A2235F">
            <w:pPr>
              <w:jc w:val="center"/>
              <w:rPr>
                <w:rFonts w:ascii="Times New Roman" w:hAnsi="Times New Roman" w:cs="Times New Roman"/>
                <w:b/>
                <w:bCs/>
                <w:sz w:val="24"/>
                <w:szCs w:val="24"/>
              </w:rPr>
            </w:pPr>
            <w:r w:rsidRPr="00A2235F">
              <w:rPr>
                <w:rFonts w:ascii="Times New Roman" w:hAnsi="Times New Roman" w:cs="Times New Roman"/>
                <w:b/>
                <w:bCs/>
                <w:sz w:val="24"/>
                <w:szCs w:val="24"/>
              </w:rPr>
              <w:t>Tipo</w:t>
            </w:r>
          </w:p>
        </w:tc>
        <w:tc>
          <w:tcPr>
            <w:tcW w:w="2990" w:type="dxa"/>
            <w:shd w:val="clear" w:color="auto" w:fill="FFD966" w:themeFill="accent4" w:themeFillTint="99"/>
          </w:tcPr>
          <w:p w14:paraId="7DB24D2C" w14:textId="79172F9B" w:rsidR="00A2235F" w:rsidRPr="00A2235F" w:rsidRDefault="00A2235F" w:rsidP="00A2235F">
            <w:pPr>
              <w:jc w:val="center"/>
              <w:rPr>
                <w:rFonts w:ascii="Times New Roman" w:hAnsi="Times New Roman" w:cs="Times New Roman"/>
                <w:b/>
                <w:bCs/>
                <w:sz w:val="24"/>
                <w:szCs w:val="24"/>
              </w:rPr>
            </w:pPr>
            <w:r w:rsidRPr="00A2235F">
              <w:rPr>
                <w:rFonts w:ascii="Times New Roman" w:hAnsi="Times New Roman" w:cs="Times New Roman"/>
                <w:b/>
                <w:bCs/>
                <w:sz w:val="24"/>
                <w:szCs w:val="24"/>
              </w:rPr>
              <w:t>Descripción</w:t>
            </w:r>
          </w:p>
        </w:tc>
        <w:tc>
          <w:tcPr>
            <w:tcW w:w="3040" w:type="dxa"/>
            <w:shd w:val="clear" w:color="auto" w:fill="FFD966" w:themeFill="accent4" w:themeFillTint="99"/>
          </w:tcPr>
          <w:p w14:paraId="3C477983" w14:textId="22DC57D6" w:rsidR="00A2235F" w:rsidRPr="00A2235F" w:rsidRDefault="00A2235F" w:rsidP="00A2235F">
            <w:pPr>
              <w:jc w:val="center"/>
              <w:rPr>
                <w:rFonts w:ascii="Times New Roman" w:hAnsi="Times New Roman" w:cs="Times New Roman"/>
                <w:b/>
                <w:bCs/>
                <w:sz w:val="24"/>
                <w:szCs w:val="24"/>
              </w:rPr>
            </w:pPr>
            <w:r w:rsidRPr="00A2235F">
              <w:rPr>
                <w:rFonts w:ascii="Times New Roman" w:hAnsi="Times New Roman" w:cs="Times New Roman"/>
                <w:b/>
                <w:bCs/>
                <w:sz w:val="24"/>
                <w:szCs w:val="24"/>
              </w:rPr>
              <w:t>Notación</w:t>
            </w:r>
          </w:p>
        </w:tc>
      </w:tr>
      <w:tr w:rsidR="00692CD4" w14:paraId="4142DF60" w14:textId="77777777" w:rsidTr="006F3FE2">
        <w:tc>
          <w:tcPr>
            <w:tcW w:w="2986" w:type="dxa"/>
            <w:vMerge w:val="restart"/>
            <w:vAlign w:val="center"/>
          </w:tcPr>
          <w:p w14:paraId="241E25FC" w14:textId="2AA68CD5" w:rsidR="00C87F0E" w:rsidRPr="00BE75E2" w:rsidRDefault="00C87F0E" w:rsidP="00BE75E2">
            <w:pPr>
              <w:jc w:val="center"/>
              <w:rPr>
                <w:rFonts w:ascii="Times New Roman" w:hAnsi="Times New Roman" w:cs="Times New Roman"/>
                <w:b/>
                <w:bCs/>
                <w:sz w:val="24"/>
                <w:szCs w:val="24"/>
              </w:rPr>
            </w:pPr>
            <w:r w:rsidRPr="00BE75E2">
              <w:rPr>
                <w:rFonts w:ascii="Times New Roman" w:hAnsi="Times New Roman" w:cs="Times New Roman"/>
                <w:b/>
                <w:bCs/>
                <w:sz w:val="24"/>
                <w:szCs w:val="24"/>
              </w:rPr>
              <w:t>Evento</w:t>
            </w:r>
            <w:r w:rsidR="00990868">
              <w:rPr>
                <w:rFonts w:ascii="Times New Roman" w:hAnsi="Times New Roman" w:cs="Times New Roman"/>
                <w:b/>
                <w:bCs/>
                <w:sz w:val="24"/>
                <w:szCs w:val="24"/>
              </w:rPr>
              <w:t>s</w:t>
            </w:r>
          </w:p>
        </w:tc>
        <w:tc>
          <w:tcPr>
            <w:tcW w:w="2990" w:type="dxa"/>
          </w:tcPr>
          <w:p w14:paraId="48D31702" w14:textId="32F3B483" w:rsidR="00C87F0E" w:rsidRPr="004F7D49" w:rsidRDefault="00C87F0E" w:rsidP="00400D30">
            <w:pPr>
              <w:jc w:val="center"/>
              <w:rPr>
                <w:rFonts w:ascii="Times New Roman" w:hAnsi="Times New Roman" w:cs="Times New Roman"/>
                <w:sz w:val="24"/>
                <w:szCs w:val="24"/>
              </w:rPr>
            </w:pPr>
            <w:r w:rsidRPr="004F7D49">
              <w:rPr>
                <w:rFonts w:ascii="Times New Roman" w:hAnsi="Times New Roman" w:cs="Times New Roman"/>
                <w:sz w:val="24"/>
                <w:szCs w:val="24"/>
              </w:rPr>
              <w:t>Indica el inicio de un proceso. Esta se representa mediante un círculo abierto con una línea fina</w:t>
            </w:r>
            <w:r w:rsidR="00630EB9">
              <w:rPr>
                <w:rFonts w:ascii="Times New Roman" w:hAnsi="Times New Roman" w:cs="Times New Roman"/>
                <w:sz w:val="24"/>
                <w:szCs w:val="24"/>
              </w:rPr>
              <w:t>l</w:t>
            </w:r>
            <w:r w:rsidRPr="004F7D49">
              <w:rPr>
                <w:rFonts w:ascii="Times New Roman" w:hAnsi="Times New Roman" w:cs="Times New Roman"/>
                <w:sz w:val="24"/>
                <w:szCs w:val="24"/>
              </w:rPr>
              <w:t>.</w:t>
            </w:r>
          </w:p>
          <w:p w14:paraId="33A3FB5B" w14:textId="77777777" w:rsidR="00C87F0E" w:rsidRDefault="00C87F0E" w:rsidP="00A2235F">
            <w:pPr>
              <w:jc w:val="center"/>
              <w:rPr>
                <w:rFonts w:ascii="Times New Roman" w:hAnsi="Times New Roman" w:cs="Times New Roman"/>
                <w:sz w:val="24"/>
                <w:szCs w:val="24"/>
              </w:rPr>
            </w:pPr>
          </w:p>
        </w:tc>
        <w:tc>
          <w:tcPr>
            <w:tcW w:w="3040" w:type="dxa"/>
          </w:tcPr>
          <w:p w14:paraId="34EE9E7D" w14:textId="564AF9C0" w:rsidR="00C87F0E" w:rsidRDefault="00C87F0E" w:rsidP="00A2235F">
            <w:pPr>
              <w:rPr>
                <w:rFonts w:ascii="Times New Roman" w:hAnsi="Times New Roman" w:cs="Times New Roman"/>
                <w:sz w:val="24"/>
                <w:szCs w:val="24"/>
              </w:rPr>
            </w:pPr>
            <w:r>
              <w:rPr>
                <w:noProof/>
              </w:rPr>
              <w:drawing>
                <wp:anchor distT="0" distB="0" distL="114300" distR="114300" simplePos="0" relativeHeight="251619328" behindDoc="1" locked="0" layoutInCell="1" allowOverlap="1" wp14:anchorId="155C1CE9" wp14:editId="2BAD9468">
                  <wp:simplePos x="0" y="0"/>
                  <wp:positionH relativeFrom="margin">
                    <wp:posOffset>360045</wp:posOffset>
                  </wp:positionH>
                  <wp:positionV relativeFrom="paragraph">
                    <wp:posOffset>11430</wp:posOffset>
                  </wp:positionV>
                  <wp:extent cx="1009650" cy="1009650"/>
                  <wp:effectExtent l="0" t="0" r="0" b="0"/>
                  <wp:wrapTight wrapText="bothSides">
                    <wp:wrapPolygon edited="0">
                      <wp:start x="0" y="0"/>
                      <wp:lineTo x="0" y="21192"/>
                      <wp:lineTo x="21192" y="21192"/>
                      <wp:lineTo x="21192" y="0"/>
                      <wp:lineTo x="0" y="0"/>
                    </wp:wrapPolygon>
                  </wp:wrapTight>
                  <wp:docPr id="916564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4044" name=""/>
                          <pic:cNvPicPr/>
                        </pic:nvPicPr>
                        <pic:blipFill>
                          <a:blip r:embed="rId13">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p>
        </w:tc>
      </w:tr>
      <w:tr w:rsidR="00692CD4" w14:paraId="416138AF" w14:textId="77777777" w:rsidTr="006F3FE2">
        <w:tc>
          <w:tcPr>
            <w:tcW w:w="2986" w:type="dxa"/>
            <w:vMerge/>
          </w:tcPr>
          <w:p w14:paraId="3D804808" w14:textId="23912FFE" w:rsidR="00C87F0E" w:rsidRDefault="00C87F0E" w:rsidP="00A2235F">
            <w:pPr>
              <w:jc w:val="center"/>
              <w:rPr>
                <w:rFonts w:ascii="Times New Roman" w:hAnsi="Times New Roman" w:cs="Times New Roman"/>
                <w:sz w:val="24"/>
                <w:szCs w:val="24"/>
              </w:rPr>
            </w:pPr>
          </w:p>
        </w:tc>
        <w:tc>
          <w:tcPr>
            <w:tcW w:w="2990" w:type="dxa"/>
          </w:tcPr>
          <w:p w14:paraId="7D5832CB" w14:textId="1D822121" w:rsidR="00C87F0E" w:rsidRDefault="00C87F0E" w:rsidP="00A2235F">
            <w:pPr>
              <w:jc w:val="center"/>
              <w:rPr>
                <w:rFonts w:ascii="Times New Roman" w:hAnsi="Times New Roman" w:cs="Times New Roman"/>
                <w:sz w:val="24"/>
                <w:szCs w:val="24"/>
              </w:rPr>
            </w:pPr>
            <w:r>
              <w:rPr>
                <w:rFonts w:ascii="Times New Roman" w:hAnsi="Times New Roman" w:cs="Times New Roman"/>
                <w:sz w:val="24"/>
                <w:szCs w:val="24"/>
              </w:rPr>
              <w:t>Este ocurre entre el evento de inicio y evento final.</w:t>
            </w:r>
          </w:p>
        </w:tc>
        <w:tc>
          <w:tcPr>
            <w:tcW w:w="3040" w:type="dxa"/>
          </w:tcPr>
          <w:p w14:paraId="3BA1986C" w14:textId="53F0772E" w:rsidR="00C87F0E" w:rsidRDefault="00C87F0E" w:rsidP="00A2235F">
            <w:pPr>
              <w:jc w:val="center"/>
              <w:rPr>
                <w:rFonts w:ascii="Times New Roman" w:hAnsi="Times New Roman" w:cs="Times New Roman"/>
                <w:sz w:val="24"/>
                <w:szCs w:val="24"/>
              </w:rPr>
            </w:pPr>
            <w:r>
              <w:rPr>
                <w:noProof/>
              </w:rPr>
              <w:drawing>
                <wp:inline distT="0" distB="0" distL="0" distR="0" wp14:anchorId="4B190577" wp14:editId="2BEE9E03">
                  <wp:extent cx="952346" cy="918575"/>
                  <wp:effectExtent l="0" t="0" r="635" b="0"/>
                  <wp:docPr id="85460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4164" name=""/>
                          <pic:cNvPicPr/>
                        </pic:nvPicPr>
                        <pic:blipFill>
                          <a:blip r:embed="rId14"/>
                          <a:stretch>
                            <a:fillRect/>
                          </a:stretch>
                        </pic:blipFill>
                        <pic:spPr>
                          <a:xfrm>
                            <a:off x="0" y="0"/>
                            <a:ext cx="960611" cy="926547"/>
                          </a:xfrm>
                          <a:prstGeom prst="rect">
                            <a:avLst/>
                          </a:prstGeom>
                        </pic:spPr>
                      </pic:pic>
                    </a:graphicData>
                  </a:graphic>
                </wp:inline>
              </w:drawing>
            </w:r>
          </w:p>
        </w:tc>
      </w:tr>
      <w:tr w:rsidR="00692CD4" w14:paraId="2F6ADAE2" w14:textId="77777777" w:rsidTr="006F3FE2">
        <w:tc>
          <w:tcPr>
            <w:tcW w:w="2986" w:type="dxa"/>
            <w:vMerge/>
          </w:tcPr>
          <w:p w14:paraId="49C8560F" w14:textId="77777777" w:rsidR="00C87F0E" w:rsidRDefault="00C87F0E" w:rsidP="00A2235F">
            <w:pPr>
              <w:jc w:val="center"/>
              <w:rPr>
                <w:rFonts w:ascii="Times New Roman" w:hAnsi="Times New Roman" w:cs="Times New Roman"/>
                <w:sz w:val="24"/>
                <w:szCs w:val="24"/>
              </w:rPr>
            </w:pPr>
          </w:p>
        </w:tc>
        <w:tc>
          <w:tcPr>
            <w:tcW w:w="2990" w:type="dxa"/>
          </w:tcPr>
          <w:p w14:paraId="259A580A" w14:textId="0A763F45" w:rsidR="00C87F0E" w:rsidRDefault="00C87F0E" w:rsidP="00A2235F">
            <w:pPr>
              <w:jc w:val="center"/>
              <w:rPr>
                <w:rFonts w:ascii="Times New Roman" w:hAnsi="Times New Roman" w:cs="Times New Roman"/>
                <w:sz w:val="24"/>
                <w:szCs w:val="24"/>
              </w:rPr>
            </w:pPr>
            <w:r>
              <w:rPr>
                <w:rFonts w:ascii="Times New Roman" w:hAnsi="Times New Roman" w:cs="Times New Roman"/>
                <w:sz w:val="24"/>
                <w:szCs w:val="24"/>
              </w:rPr>
              <w:t>Indica el final de un proceso</w:t>
            </w:r>
          </w:p>
        </w:tc>
        <w:tc>
          <w:tcPr>
            <w:tcW w:w="3040" w:type="dxa"/>
          </w:tcPr>
          <w:p w14:paraId="2D304243" w14:textId="11062551" w:rsidR="00C87F0E" w:rsidRDefault="00C87F0E" w:rsidP="00A2235F">
            <w:pPr>
              <w:jc w:val="center"/>
              <w:rPr>
                <w:rFonts w:ascii="Times New Roman" w:hAnsi="Times New Roman" w:cs="Times New Roman"/>
                <w:sz w:val="24"/>
                <w:szCs w:val="24"/>
              </w:rPr>
            </w:pPr>
            <w:r>
              <w:rPr>
                <w:noProof/>
              </w:rPr>
              <w:drawing>
                <wp:inline distT="0" distB="0" distL="0" distR="0" wp14:anchorId="33D23D1D" wp14:editId="1B55C0D0">
                  <wp:extent cx="838200" cy="869476"/>
                  <wp:effectExtent l="0" t="0" r="0" b="6985"/>
                  <wp:docPr id="1821684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84378" name=""/>
                          <pic:cNvPicPr/>
                        </pic:nvPicPr>
                        <pic:blipFill>
                          <a:blip r:embed="rId15"/>
                          <a:stretch>
                            <a:fillRect/>
                          </a:stretch>
                        </pic:blipFill>
                        <pic:spPr>
                          <a:xfrm>
                            <a:off x="0" y="0"/>
                            <a:ext cx="842966" cy="874420"/>
                          </a:xfrm>
                          <a:prstGeom prst="rect">
                            <a:avLst/>
                          </a:prstGeom>
                        </pic:spPr>
                      </pic:pic>
                    </a:graphicData>
                  </a:graphic>
                </wp:inline>
              </w:drawing>
            </w:r>
          </w:p>
        </w:tc>
      </w:tr>
      <w:tr w:rsidR="00692CD4" w14:paraId="5F133004" w14:textId="77777777" w:rsidTr="00296208">
        <w:tc>
          <w:tcPr>
            <w:tcW w:w="2986" w:type="dxa"/>
            <w:vMerge/>
          </w:tcPr>
          <w:p w14:paraId="315BE213" w14:textId="77777777" w:rsidR="00C87F0E" w:rsidRDefault="00C87F0E" w:rsidP="00A2235F">
            <w:pPr>
              <w:jc w:val="center"/>
              <w:rPr>
                <w:rFonts w:ascii="Times New Roman" w:hAnsi="Times New Roman" w:cs="Times New Roman"/>
                <w:sz w:val="24"/>
                <w:szCs w:val="24"/>
              </w:rPr>
            </w:pPr>
          </w:p>
        </w:tc>
        <w:tc>
          <w:tcPr>
            <w:tcW w:w="2990" w:type="dxa"/>
          </w:tcPr>
          <w:p w14:paraId="2CFCC1CE" w14:textId="0A6FEBEB" w:rsidR="00C87F0E" w:rsidRDefault="00C87F0E" w:rsidP="00A2235F">
            <w:pPr>
              <w:jc w:val="center"/>
              <w:rPr>
                <w:rFonts w:ascii="Times New Roman" w:hAnsi="Times New Roman" w:cs="Times New Roman"/>
                <w:sz w:val="24"/>
                <w:szCs w:val="24"/>
              </w:rPr>
            </w:pPr>
            <w:r>
              <w:rPr>
                <w:rFonts w:ascii="Times New Roman" w:hAnsi="Times New Roman" w:cs="Times New Roman"/>
                <w:sz w:val="24"/>
                <w:szCs w:val="24"/>
              </w:rPr>
              <w:t>Evento de mensaje de recepción, se quiere o desea obtener el mensaje enviado por otro proceso.</w:t>
            </w:r>
          </w:p>
        </w:tc>
        <w:tc>
          <w:tcPr>
            <w:tcW w:w="3040" w:type="dxa"/>
            <w:vAlign w:val="center"/>
          </w:tcPr>
          <w:p w14:paraId="6B692340" w14:textId="77777777" w:rsidR="00C87F0E" w:rsidRDefault="00C87F0E" w:rsidP="00296208">
            <w:pPr>
              <w:jc w:val="center"/>
              <w:rPr>
                <w:rFonts w:ascii="Times New Roman" w:hAnsi="Times New Roman" w:cs="Times New Roman"/>
                <w:sz w:val="24"/>
                <w:szCs w:val="24"/>
              </w:rPr>
            </w:pPr>
            <w:r>
              <w:rPr>
                <w:noProof/>
              </w:rPr>
              <w:drawing>
                <wp:inline distT="0" distB="0" distL="0" distR="0" wp14:anchorId="39D738EF" wp14:editId="27591BC2">
                  <wp:extent cx="856770" cy="866775"/>
                  <wp:effectExtent l="0" t="0" r="635" b="0"/>
                  <wp:docPr id="1472991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91833" name=""/>
                          <pic:cNvPicPr/>
                        </pic:nvPicPr>
                        <pic:blipFill>
                          <a:blip r:embed="rId16"/>
                          <a:stretch>
                            <a:fillRect/>
                          </a:stretch>
                        </pic:blipFill>
                        <pic:spPr>
                          <a:xfrm>
                            <a:off x="0" y="0"/>
                            <a:ext cx="863498" cy="873582"/>
                          </a:xfrm>
                          <a:prstGeom prst="rect">
                            <a:avLst/>
                          </a:prstGeom>
                        </pic:spPr>
                      </pic:pic>
                    </a:graphicData>
                  </a:graphic>
                </wp:inline>
              </w:drawing>
            </w:r>
          </w:p>
          <w:p w14:paraId="77A3B993" w14:textId="7286D646" w:rsidR="00296208" w:rsidRDefault="00296208" w:rsidP="00296208">
            <w:pPr>
              <w:jc w:val="center"/>
              <w:rPr>
                <w:rFonts w:ascii="Times New Roman" w:hAnsi="Times New Roman" w:cs="Times New Roman"/>
                <w:sz w:val="24"/>
                <w:szCs w:val="24"/>
              </w:rPr>
            </w:pPr>
          </w:p>
        </w:tc>
      </w:tr>
      <w:tr w:rsidR="00692CD4" w14:paraId="0F0FE032" w14:textId="77777777" w:rsidTr="006F3FE2">
        <w:tc>
          <w:tcPr>
            <w:tcW w:w="2986" w:type="dxa"/>
            <w:vMerge/>
          </w:tcPr>
          <w:p w14:paraId="7E25EDC7" w14:textId="77777777" w:rsidR="00C87F0E" w:rsidRDefault="00C87F0E" w:rsidP="00A2235F">
            <w:pPr>
              <w:jc w:val="center"/>
              <w:rPr>
                <w:rFonts w:ascii="Times New Roman" w:hAnsi="Times New Roman" w:cs="Times New Roman"/>
                <w:sz w:val="24"/>
                <w:szCs w:val="24"/>
              </w:rPr>
            </w:pPr>
          </w:p>
        </w:tc>
        <w:tc>
          <w:tcPr>
            <w:tcW w:w="2990" w:type="dxa"/>
          </w:tcPr>
          <w:p w14:paraId="101FF3D1" w14:textId="40AFAFFF" w:rsidR="00C87F0E" w:rsidRDefault="00C87F0E" w:rsidP="00A2235F">
            <w:pPr>
              <w:jc w:val="center"/>
              <w:rPr>
                <w:rFonts w:ascii="Times New Roman" w:hAnsi="Times New Roman" w:cs="Times New Roman"/>
                <w:sz w:val="24"/>
                <w:szCs w:val="24"/>
              </w:rPr>
            </w:pPr>
            <w:r>
              <w:rPr>
                <w:rFonts w:ascii="Times New Roman" w:hAnsi="Times New Roman" w:cs="Times New Roman"/>
                <w:sz w:val="24"/>
                <w:szCs w:val="24"/>
              </w:rPr>
              <w:t>Evento de envío de mensaje. Se activa cuando recibe un mensaje</w:t>
            </w:r>
          </w:p>
        </w:tc>
        <w:tc>
          <w:tcPr>
            <w:tcW w:w="3040" w:type="dxa"/>
          </w:tcPr>
          <w:p w14:paraId="34D94A9B" w14:textId="290DBCEA" w:rsidR="00C87F0E" w:rsidRDefault="00C87F0E" w:rsidP="00A2235F">
            <w:pPr>
              <w:jc w:val="center"/>
              <w:rPr>
                <w:rFonts w:ascii="Times New Roman" w:hAnsi="Times New Roman" w:cs="Times New Roman"/>
                <w:sz w:val="24"/>
                <w:szCs w:val="24"/>
              </w:rPr>
            </w:pPr>
            <w:r>
              <w:rPr>
                <w:noProof/>
              </w:rPr>
              <w:drawing>
                <wp:inline distT="0" distB="0" distL="0" distR="0" wp14:anchorId="0F1526AA" wp14:editId="7BC909A6">
                  <wp:extent cx="809625" cy="804468"/>
                  <wp:effectExtent l="0" t="0" r="0" b="0"/>
                  <wp:docPr id="148924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45575" name=""/>
                          <pic:cNvPicPr/>
                        </pic:nvPicPr>
                        <pic:blipFill>
                          <a:blip r:embed="rId17"/>
                          <a:stretch>
                            <a:fillRect/>
                          </a:stretch>
                        </pic:blipFill>
                        <pic:spPr>
                          <a:xfrm>
                            <a:off x="0" y="0"/>
                            <a:ext cx="814860" cy="809670"/>
                          </a:xfrm>
                          <a:prstGeom prst="rect">
                            <a:avLst/>
                          </a:prstGeom>
                        </pic:spPr>
                      </pic:pic>
                    </a:graphicData>
                  </a:graphic>
                </wp:inline>
              </w:drawing>
            </w:r>
          </w:p>
        </w:tc>
      </w:tr>
      <w:tr w:rsidR="00692CD4" w14:paraId="2A0F0E9B" w14:textId="77777777" w:rsidTr="006F3FE2">
        <w:tc>
          <w:tcPr>
            <w:tcW w:w="2986" w:type="dxa"/>
            <w:vMerge/>
          </w:tcPr>
          <w:p w14:paraId="6F18A75E" w14:textId="77777777" w:rsidR="00C87F0E" w:rsidRDefault="00C87F0E" w:rsidP="00A2235F">
            <w:pPr>
              <w:jc w:val="center"/>
              <w:rPr>
                <w:rFonts w:ascii="Times New Roman" w:hAnsi="Times New Roman" w:cs="Times New Roman"/>
                <w:sz w:val="24"/>
                <w:szCs w:val="24"/>
              </w:rPr>
            </w:pPr>
          </w:p>
        </w:tc>
        <w:tc>
          <w:tcPr>
            <w:tcW w:w="2990" w:type="dxa"/>
          </w:tcPr>
          <w:p w14:paraId="1FD9ACBF" w14:textId="34E85B8A" w:rsidR="00C87F0E" w:rsidRDefault="00C87F0E" w:rsidP="00400D30">
            <w:pPr>
              <w:jc w:val="center"/>
              <w:rPr>
                <w:rFonts w:ascii="Times New Roman" w:hAnsi="Times New Roman" w:cs="Times New Roman"/>
                <w:sz w:val="24"/>
                <w:szCs w:val="24"/>
              </w:rPr>
            </w:pPr>
            <w:r>
              <w:rPr>
                <w:rFonts w:ascii="Times New Roman" w:hAnsi="Times New Roman" w:cs="Times New Roman"/>
                <w:sz w:val="24"/>
                <w:szCs w:val="24"/>
              </w:rPr>
              <w:t xml:space="preserve">Evento de </w:t>
            </w:r>
            <w:r w:rsidR="00A809E2">
              <w:rPr>
                <w:rFonts w:ascii="Times New Roman" w:hAnsi="Times New Roman" w:cs="Times New Roman"/>
                <w:sz w:val="24"/>
                <w:szCs w:val="24"/>
              </w:rPr>
              <w:t>inicio</w:t>
            </w:r>
            <w:r>
              <w:rPr>
                <w:rFonts w:ascii="Times New Roman" w:hAnsi="Times New Roman" w:cs="Times New Roman"/>
                <w:sz w:val="24"/>
                <w:szCs w:val="24"/>
              </w:rPr>
              <w:t xml:space="preserve"> de mensaje.</w:t>
            </w:r>
          </w:p>
        </w:tc>
        <w:tc>
          <w:tcPr>
            <w:tcW w:w="3040" w:type="dxa"/>
          </w:tcPr>
          <w:p w14:paraId="5FA973B8" w14:textId="77777777" w:rsidR="00C87F0E" w:rsidRDefault="00C87F0E" w:rsidP="00A2235F">
            <w:pPr>
              <w:jc w:val="center"/>
              <w:rPr>
                <w:rFonts w:ascii="Times New Roman" w:hAnsi="Times New Roman" w:cs="Times New Roman"/>
                <w:sz w:val="24"/>
                <w:szCs w:val="24"/>
              </w:rPr>
            </w:pPr>
            <w:r>
              <w:rPr>
                <w:noProof/>
              </w:rPr>
              <w:drawing>
                <wp:inline distT="0" distB="0" distL="0" distR="0" wp14:anchorId="052FF6D4" wp14:editId="63B12D0F">
                  <wp:extent cx="798830" cy="825106"/>
                  <wp:effectExtent l="0" t="0" r="1270" b="0"/>
                  <wp:docPr id="628065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5630" name=""/>
                          <pic:cNvPicPr/>
                        </pic:nvPicPr>
                        <pic:blipFill rotWithShape="1">
                          <a:blip r:embed="rId18"/>
                          <a:srcRect b="7101"/>
                          <a:stretch/>
                        </pic:blipFill>
                        <pic:spPr bwMode="auto">
                          <a:xfrm>
                            <a:off x="0" y="0"/>
                            <a:ext cx="812370" cy="839091"/>
                          </a:xfrm>
                          <a:prstGeom prst="rect">
                            <a:avLst/>
                          </a:prstGeom>
                          <a:ln>
                            <a:noFill/>
                          </a:ln>
                          <a:extLst>
                            <a:ext uri="{53640926-AAD7-44D8-BBD7-CCE9431645EC}">
                              <a14:shadowObscured xmlns:a14="http://schemas.microsoft.com/office/drawing/2010/main"/>
                            </a:ext>
                          </a:extLst>
                        </pic:spPr>
                      </pic:pic>
                    </a:graphicData>
                  </a:graphic>
                </wp:inline>
              </w:drawing>
            </w:r>
          </w:p>
          <w:p w14:paraId="7CC4EEEE" w14:textId="2318B04B" w:rsidR="00C14601" w:rsidRDefault="00C14601" w:rsidP="00A2235F">
            <w:pPr>
              <w:jc w:val="center"/>
              <w:rPr>
                <w:rFonts w:ascii="Times New Roman" w:hAnsi="Times New Roman" w:cs="Times New Roman"/>
                <w:sz w:val="24"/>
                <w:szCs w:val="24"/>
              </w:rPr>
            </w:pPr>
          </w:p>
        </w:tc>
      </w:tr>
      <w:tr w:rsidR="00692CD4" w14:paraId="30403FF7" w14:textId="77777777" w:rsidTr="006F3FE2">
        <w:tc>
          <w:tcPr>
            <w:tcW w:w="2986" w:type="dxa"/>
            <w:vMerge/>
          </w:tcPr>
          <w:p w14:paraId="1EB02AC0" w14:textId="77777777" w:rsidR="00441270" w:rsidRDefault="00441270" w:rsidP="00F46547">
            <w:pPr>
              <w:jc w:val="both"/>
              <w:rPr>
                <w:rFonts w:ascii="Times New Roman" w:hAnsi="Times New Roman" w:cs="Times New Roman"/>
                <w:sz w:val="24"/>
                <w:szCs w:val="24"/>
              </w:rPr>
            </w:pPr>
          </w:p>
        </w:tc>
        <w:tc>
          <w:tcPr>
            <w:tcW w:w="2990" w:type="dxa"/>
            <w:vMerge w:val="restart"/>
            <w:vAlign w:val="center"/>
          </w:tcPr>
          <w:p w14:paraId="6764C471" w14:textId="5216C5E0" w:rsidR="00441270" w:rsidRPr="00073D00" w:rsidRDefault="00441270" w:rsidP="00441270">
            <w:pPr>
              <w:jc w:val="center"/>
              <w:rPr>
                <w:rFonts w:ascii="Times New Roman" w:hAnsi="Times New Roman" w:cs="Times New Roman"/>
                <w:sz w:val="24"/>
                <w:szCs w:val="24"/>
                <w:lang w:val="es-ES"/>
              </w:rPr>
            </w:pPr>
            <w:r w:rsidRPr="00073D00">
              <w:rPr>
                <w:rFonts w:ascii="Times New Roman" w:hAnsi="Times New Roman" w:cs="Times New Roman"/>
                <w:sz w:val="24"/>
                <w:szCs w:val="24"/>
                <w:lang w:val="es-ES"/>
              </w:rPr>
              <w:t>Evento de temporizador, se utiliza con un</w:t>
            </w:r>
            <w:r>
              <w:rPr>
                <w:rFonts w:ascii="Times New Roman" w:hAnsi="Times New Roman" w:cs="Times New Roman"/>
                <w:sz w:val="24"/>
                <w:szCs w:val="24"/>
                <w:lang w:val="es-ES"/>
              </w:rPr>
              <w:t xml:space="preserve"> símbolo de reloj. Se activa cuando la condición de tiempo especificada ocurre al inicio</w:t>
            </w:r>
            <w:r w:rsidR="0093025A">
              <w:rPr>
                <w:rFonts w:ascii="Times New Roman" w:hAnsi="Times New Roman" w:cs="Times New Roman"/>
                <w:sz w:val="24"/>
                <w:szCs w:val="24"/>
                <w:lang w:val="es-ES"/>
              </w:rPr>
              <w:t xml:space="preserve"> o intermedio</w:t>
            </w:r>
            <w:r>
              <w:rPr>
                <w:rFonts w:ascii="Times New Roman" w:hAnsi="Times New Roman" w:cs="Times New Roman"/>
                <w:sz w:val="24"/>
                <w:szCs w:val="24"/>
                <w:lang w:val="es-ES"/>
              </w:rPr>
              <w:t xml:space="preserve"> de un proceso.</w:t>
            </w:r>
          </w:p>
        </w:tc>
        <w:tc>
          <w:tcPr>
            <w:tcW w:w="3040" w:type="dxa"/>
            <w:vAlign w:val="center"/>
          </w:tcPr>
          <w:p w14:paraId="6528178D" w14:textId="77777777" w:rsidR="00441270" w:rsidRDefault="00441270" w:rsidP="00C14601">
            <w:pPr>
              <w:jc w:val="center"/>
              <w:rPr>
                <w:rFonts w:ascii="Times New Roman" w:hAnsi="Times New Roman" w:cs="Times New Roman"/>
                <w:sz w:val="24"/>
                <w:szCs w:val="24"/>
              </w:rPr>
            </w:pPr>
            <w:r>
              <w:rPr>
                <w:noProof/>
              </w:rPr>
              <w:drawing>
                <wp:inline distT="0" distB="0" distL="0" distR="0" wp14:anchorId="564A985B" wp14:editId="732414A7">
                  <wp:extent cx="913138" cy="895350"/>
                  <wp:effectExtent l="0" t="0" r="1270" b="0"/>
                  <wp:docPr id="1655168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8192" name=""/>
                          <pic:cNvPicPr/>
                        </pic:nvPicPr>
                        <pic:blipFill rotWithShape="1">
                          <a:blip r:embed="rId19"/>
                          <a:srcRect t="7927"/>
                          <a:stretch/>
                        </pic:blipFill>
                        <pic:spPr bwMode="auto">
                          <a:xfrm>
                            <a:off x="0" y="0"/>
                            <a:ext cx="916704" cy="898847"/>
                          </a:xfrm>
                          <a:prstGeom prst="rect">
                            <a:avLst/>
                          </a:prstGeom>
                          <a:ln>
                            <a:noFill/>
                          </a:ln>
                          <a:extLst>
                            <a:ext uri="{53640926-AAD7-44D8-BBD7-CCE9431645EC}">
                              <a14:shadowObscured xmlns:a14="http://schemas.microsoft.com/office/drawing/2010/main"/>
                            </a:ext>
                          </a:extLst>
                        </pic:spPr>
                      </pic:pic>
                    </a:graphicData>
                  </a:graphic>
                </wp:inline>
              </w:drawing>
            </w:r>
          </w:p>
          <w:p w14:paraId="1FD101D6" w14:textId="3D7BED47" w:rsidR="00C14601" w:rsidRDefault="00C14601" w:rsidP="00C14601">
            <w:pPr>
              <w:jc w:val="center"/>
              <w:rPr>
                <w:rFonts w:ascii="Times New Roman" w:hAnsi="Times New Roman" w:cs="Times New Roman"/>
                <w:sz w:val="24"/>
                <w:szCs w:val="24"/>
              </w:rPr>
            </w:pPr>
          </w:p>
        </w:tc>
      </w:tr>
      <w:tr w:rsidR="00692CD4" w14:paraId="2EC62784" w14:textId="77777777" w:rsidTr="006F3FE2">
        <w:tc>
          <w:tcPr>
            <w:tcW w:w="2986" w:type="dxa"/>
            <w:vMerge/>
          </w:tcPr>
          <w:p w14:paraId="5559D324" w14:textId="77777777" w:rsidR="00441270" w:rsidRDefault="00441270" w:rsidP="00F46547">
            <w:pPr>
              <w:jc w:val="both"/>
              <w:rPr>
                <w:rFonts w:ascii="Times New Roman" w:hAnsi="Times New Roman" w:cs="Times New Roman"/>
                <w:sz w:val="24"/>
                <w:szCs w:val="24"/>
              </w:rPr>
            </w:pPr>
          </w:p>
        </w:tc>
        <w:tc>
          <w:tcPr>
            <w:tcW w:w="2990" w:type="dxa"/>
            <w:vMerge/>
          </w:tcPr>
          <w:p w14:paraId="7205F653" w14:textId="77777777" w:rsidR="00441270" w:rsidRDefault="00441270" w:rsidP="00F46547">
            <w:pPr>
              <w:jc w:val="both"/>
              <w:rPr>
                <w:rFonts w:ascii="Times New Roman" w:hAnsi="Times New Roman" w:cs="Times New Roman"/>
                <w:sz w:val="24"/>
                <w:szCs w:val="24"/>
              </w:rPr>
            </w:pPr>
          </w:p>
        </w:tc>
        <w:tc>
          <w:tcPr>
            <w:tcW w:w="3040" w:type="dxa"/>
          </w:tcPr>
          <w:p w14:paraId="3434C669" w14:textId="77777777" w:rsidR="00441270" w:rsidRDefault="00441270" w:rsidP="00721942">
            <w:pPr>
              <w:jc w:val="center"/>
              <w:rPr>
                <w:noProof/>
              </w:rPr>
            </w:pPr>
            <w:r>
              <w:rPr>
                <w:noProof/>
              </w:rPr>
              <w:drawing>
                <wp:inline distT="0" distB="0" distL="0" distR="0" wp14:anchorId="3BDC7712" wp14:editId="566B4B7F">
                  <wp:extent cx="830542" cy="847725"/>
                  <wp:effectExtent l="0" t="0" r="8255" b="0"/>
                  <wp:docPr id="1920218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18058" name=""/>
                          <pic:cNvPicPr/>
                        </pic:nvPicPr>
                        <pic:blipFill>
                          <a:blip r:embed="rId20"/>
                          <a:stretch>
                            <a:fillRect/>
                          </a:stretch>
                        </pic:blipFill>
                        <pic:spPr>
                          <a:xfrm>
                            <a:off x="0" y="0"/>
                            <a:ext cx="845110" cy="862595"/>
                          </a:xfrm>
                          <a:prstGeom prst="rect">
                            <a:avLst/>
                          </a:prstGeom>
                        </pic:spPr>
                      </pic:pic>
                    </a:graphicData>
                  </a:graphic>
                </wp:inline>
              </w:drawing>
            </w:r>
          </w:p>
          <w:p w14:paraId="69C7BDB8" w14:textId="55A1D104" w:rsidR="00C14601" w:rsidRDefault="00C14601" w:rsidP="00721942">
            <w:pPr>
              <w:jc w:val="center"/>
              <w:rPr>
                <w:noProof/>
              </w:rPr>
            </w:pPr>
          </w:p>
        </w:tc>
      </w:tr>
      <w:tr w:rsidR="00692CD4" w14:paraId="46D0FB1D" w14:textId="77777777" w:rsidTr="006F3FE2">
        <w:tc>
          <w:tcPr>
            <w:tcW w:w="2986" w:type="dxa"/>
            <w:vMerge w:val="restart"/>
            <w:vAlign w:val="center"/>
          </w:tcPr>
          <w:p w14:paraId="4137D755" w14:textId="10D2C290" w:rsidR="007F5C82" w:rsidRPr="005D7ED4" w:rsidRDefault="007F5C82" w:rsidP="00C14601">
            <w:pPr>
              <w:jc w:val="center"/>
              <w:rPr>
                <w:rFonts w:ascii="Times New Roman" w:hAnsi="Times New Roman" w:cs="Times New Roman"/>
                <w:b/>
                <w:bCs/>
                <w:sz w:val="24"/>
                <w:szCs w:val="24"/>
              </w:rPr>
            </w:pPr>
            <w:r w:rsidRPr="005D7ED4">
              <w:rPr>
                <w:rFonts w:ascii="Times New Roman" w:hAnsi="Times New Roman" w:cs="Times New Roman"/>
                <w:b/>
                <w:bCs/>
                <w:sz w:val="24"/>
                <w:szCs w:val="24"/>
              </w:rPr>
              <w:t>Actividades</w:t>
            </w:r>
            <w:r w:rsidR="005D7ED4">
              <w:rPr>
                <w:rFonts w:ascii="Times New Roman" w:hAnsi="Times New Roman" w:cs="Times New Roman"/>
                <w:b/>
                <w:bCs/>
                <w:sz w:val="24"/>
                <w:szCs w:val="24"/>
              </w:rPr>
              <w:t xml:space="preserve"> o tareas</w:t>
            </w:r>
          </w:p>
        </w:tc>
        <w:tc>
          <w:tcPr>
            <w:tcW w:w="2990" w:type="dxa"/>
          </w:tcPr>
          <w:p w14:paraId="4752891E" w14:textId="77777777" w:rsidR="007F5C82" w:rsidRDefault="007F5C82" w:rsidP="00F46547">
            <w:pPr>
              <w:jc w:val="both"/>
              <w:rPr>
                <w:rFonts w:ascii="Times New Roman" w:hAnsi="Times New Roman" w:cs="Times New Roman"/>
                <w:sz w:val="24"/>
                <w:szCs w:val="24"/>
              </w:rPr>
            </w:pPr>
          </w:p>
          <w:p w14:paraId="28AC9684" w14:textId="77777777" w:rsidR="007F5C82" w:rsidRDefault="007F5C82" w:rsidP="00F46547">
            <w:pPr>
              <w:jc w:val="both"/>
              <w:rPr>
                <w:rFonts w:ascii="Times New Roman" w:hAnsi="Times New Roman" w:cs="Times New Roman"/>
                <w:sz w:val="24"/>
                <w:szCs w:val="24"/>
              </w:rPr>
            </w:pPr>
          </w:p>
          <w:p w14:paraId="0FF539E6" w14:textId="133A7A4A" w:rsidR="007F5C82" w:rsidRDefault="007F5C82" w:rsidP="00F46547">
            <w:pPr>
              <w:jc w:val="both"/>
              <w:rPr>
                <w:rFonts w:ascii="Times New Roman" w:hAnsi="Times New Roman" w:cs="Times New Roman"/>
                <w:sz w:val="24"/>
                <w:szCs w:val="24"/>
              </w:rPr>
            </w:pPr>
            <w:r>
              <w:rPr>
                <w:rFonts w:ascii="Times New Roman" w:hAnsi="Times New Roman" w:cs="Times New Roman"/>
                <w:sz w:val="24"/>
                <w:szCs w:val="24"/>
              </w:rPr>
              <w:lastRenderedPageBreak/>
              <w:t>Representan el trabajo o proceso que se realiza dentro de una organización.</w:t>
            </w:r>
          </w:p>
          <w:p w14:paraId="160EC847" w14:textId="77777777" w:rsidR="007F5C82" w:rsidRDefault="007F5C82" w:rsidP="00F46547">
            <w:pPr>
              <w:jc w:val="both"/>
              <w:rPr>
                <w:rFonts w:ascii="Times New Roman" w:hAnsi="Times New Roman" w:cs="Times New Roman"/>
                <w:sz w:val="24"/>
                <w:szCs w:val="24"/>
              </w:rPr>
            </w:pPr>
          </w:p>
          <w:p w14:paraId="164CBACA" w14:textId="77777777" w:rsidR="007F5C82" w:rsidRDefault="007F5C82" w:rsidP="00F46547">
            <w:pPr>
              <w:jc w:val="both"/>
              <w:rPr>
                <w:rFonts w:ascii="Times New Roman" w:hAnsi="Times New Roman" w:cs="Times New Roman"/>
                <w:sz w:val="24"/>
                <w:szCs w:val="24"/>
              </w:rPr>
            </w:pPr>
          </w:p>
        </w:tc>
        <w:tc>
          <w:tcPr>
            <w:tcW w:w="3040" w:type="dxa"/>
          </w:tcPr>
          <w:p w14:paraId="3A0197B7" w14:textId="77777777" w:rsidR="007F5C82" w:rsidRDefault="007F5C82" w:rsidP="00721942">
            <w:pPr>
              <w:jc w:val="center"/>
              <w:rPr>
                <w:noProof/>
              </w:rPr>
            </w:pPr>
          </w:p>
          <w:p w14:paraId="529FC68E" w14:textId="77777777" w:rsidR="007F5C82" w:rsidRDefault="007F5C82" w:rsidP="00721942">
            <w:pPr>
              <w:jc w:val="center"/>
              <w:rPr>
                <w:noProof/>
              </w:rPr>
            </w:pPr>
          </w:p>
          <w:p w14:paraId="1A0BCC1A" w14:textId="77777777" w:rsidR="007F5C82" w:rsidRDefault="007F5C82" w:rsidP="00721942">
            <w:pPr>
              <w:jc w:val="center"/>
              <w:rPr>
                <w:noProof/>
              </w:rPr>
            </w:pPr>
            <w:r>
              <w:rPr>
                <w:noProof/>
              </w:rPr>
              <w:lastRenderedPageBreak/>
              <w:drawing>
                <wp:inline distT="0" distB="0" distL="0" distR="0" wp14:anchorId="02419665" wp14:editId="7C01BEDD">
                  <wp:extent cx="1103630" cy="875869"/>
                  <wp:effectExtent l="0" t="0" r="1270" b="635"/>
                  <wp:docPr id="48192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023" name=""/>
                          <pic:cNvPicPr/>
                        </pic:nvPicPr>
                        <pic:blipFill rotWithShape="1">
                          <a:blip r:embed="rId21"/>
                          <a:srcRect l="4137" b="3900"/>
                          <a:stretch/>
                        </pic:blipFill>
                        <pic:spPr bwMode="auto">
                          <a:xfrm>
                            <a:off x="0" y="0"/>
                            <a:ext cx="1108007" cy="879343"/>
                          </a:xfrm>
                          <a:prstGeom prst="rect">
                            <a:avLst/>
                          </a:prstGeom>
                          <a:ln>
                            <a:noFill/>
                          </a:ln>
                          <a:extLst>
                            <a:ext uri="{53640926-AAD7-44D8-BBD7-CCE9431645EC}">
                              <a14:shadowObscured xmlns:a14="http://schemas.microsoft.com/office/drawing/2010/main"/>
                            </a:ext>
                          </a:extLst>
                        </pic:spPr>
                      </pic:pic>
                    </a:graphicData>
                  </a:graphic>
                </wp:inline>
              </w:drawing>
            </w:r>
          </w:p>
          <w:p w14:paraId="18A681DF" w14:textId="6A261926" w:rsidR="007F5C82" w:rsidRDefault="007F5C82" w:rsidP="00721942">
            <w:pPr>
              <w:jc w:val="center"/>
              <w:rPr>
                <w:noProof/>
              </w:rPr>
            </w:pPr>
          </w:p>
        </w:tc>
      </w:tr>
      <w:tr w:rsidR="00692CD4" w14:paraId="06FA83F6" w14:textId="77777777" w:rsidTr="006F3FE2">
        <w:tc>
          <w:tcPr>
            <w:tcW w:w="2986" w:type="dxa"/>
            <w:vMerge/>
            <w:vAlign w:val="center"/>
          </w:tcPr>
          <w:p w14:paraId="531C23BB" w14:textId="77777777" w:rsidR="007F5C82" w:rsidRDefault="007F5C82" w:rsidP="00C14601">
            <w:pPr>
              <w:jc w:val="center"/>
              <w:rPr>
                <w:rFonts w:ascii="Times New Roman" w:hAnsi="Times New Roman" w:cs="Times New Roman"/>
                <w:sz w:val="24"/>
                <w:szCs w:val="24"/>
              </w:rPr>
            </w:pPr>
          </w:p>
        </w:tc>
        <w:tc>
          <w:tcPr>
            <w:tcW w:w="2990" w:type="dxa"/>
          </w:tcPr>
          <w:p w14:paraId="79939B31" w14:textId="74DB9235" w:rsidR="007F5C82" w:rsidRDefault="007F5C82" w:rsidP="00F46547">
            <w:pPr>
              <w:jc w:val="both"/>
              <w:rPr>
                <w:rFonts w:ascii="Times New Roman" w:hAnsi="Times New Roman" w:cs="Times New Roman"/>
                <w:sz w:val="24"/>
                <w:szCs w:val="24"/>
              </w:rPr>
            </w:pPr>
            <w:r>
              <w:rPr>
                <w:rFonts w:ascii="Times New Roman" w:hAnsi="Times New Roman" w:cs="Times New Roman"/>
                <w:sz w:val="24"/>
                <w:szCs w:val="24"/>
              </w:rPr>
              <w:t>Subproceso, representan una tarea secundaria a la principalmente, es decir, las dos estas asociadas.</w:t>
            </w:r>
          </w:p>
        </w:tc>
        <w:tc>
          <w:tcPr>
            <w:tcW w:w="3040" w:type="dxa"/>
          </w:tcPr>
          <w:p w14:paraId="2EB593F9" w14:textId="67EF78C0" w:rsidR="007F5C82" w:rsidRDefault="007F5C82" w:rsidP="00721942">
            <w:pPr>
              <w:jc w:val="center"/>
              <w:rPr>
                <w:noProof/>
              </w:rPr>
            </w:pPr>
            <w:r>
              <w:rPr>
                <w:noProof/>
              </w:rPr>
              <w:drawing>
                <wp:inline distT="0" distB="0" distL="0" distR="0" wp14:anchorId="68F85CE7" wp14:editId="33BC911A">
                  <wp:extent cx="1209546" cy="1011759"/>
                  <wp:effectExtent l="0" t="0" r="0" b="0"/>
                  <wp:docPr id="192889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9242" name=""/>
                          <pic:cNvPicPr/>
                        </pic:nvPicPr>
                        <pic:blipFill>
                          <a:blip r:embed="rId22"/>
                          <a:stretch>
                            <a:fillRect/>
                          </a:stretch>
                        </pic:blipFill>
                        <pic:spPr>
                          <a:xfrm>
                            <a:off x="0" y="0"/>
                            <a:ext cx="1217781" cy="1018648"/>
                          </a:xfrm>
                          <a:prstGeom prst="rect">
                            <a:avLst/>
                          </a:prstGeom>
                        </pic:spPr>
                      </pic:pic>
                    </a:graphicData>
                  </a:graphic>
                </wp:inline>
              </w:drawing>
            </w:r>
          </w:p>
        </w:tc>
      </w:tr>
      <w:tr w:rsidR="00692CD4" w14:paraId="610BA84D" w14:textId="77777777" w:rsidTr="006F3FE2">
        <w:tc>
          <w:tcPr>
            <w:tcW w:w="2986" w:type="dxa"/>
            <w:vMerge/>
            <w:vAlign w:val="center"/>
          </w:tcPr>
          <w:p w14:paraId="6755346E" w14:textId="77777777" w:rsidR="007F5C82" w:rsidRDefault="007F5C82" w:rsidP="00C14601">
            <w:pPr>
              <w:jc w:val="center"/>
              <w:rPr>
                <w:rFonts w:ascii="Times New Roman" w:hAnsi="Times New Roman" w:cs="Times New Roman"/>
                <w:sz w:val="24"/>
                <w:szCs w:val="24"/>
              </w:rPr>
            </w:pPr>
          </w:p>
        </w:tc>
        <w:tc>
          <w:tcPr>
            <w:tcW w:w="2990" w:type="dxa"/>
          </w:tcPr>
          <w:p w14:paraId="4F688831" w14:textId="77777777" w:rsidR="007F5C82" w:rsidRDefault="007F5C82" w:rsidP="00F46547">
            <w:pPr>
              <w:jc w:val="both"/>
              <w:rPr>
                <w:rFonts w:ascii="Times New Roman" w:hAnsi="Times New Roman" w:cs="Times New Roman"/>
                <w:sz w:val="24"/>
                <w:szCs w:val="24"/>
              </w:rPr>
            </w:pPr>
            <w:r w:rsidRPr="004F6AAA">
              <w:rPr>
                <w:rFonts w:ascii="Times New Roman" w:hAnsi="Times New Roman" w:cs="Times New Roman"/>
                <w:b/>
                <w:bCs/>
                <w:sz w:val="24"/>
                <w:szCs w:val="24"/>
              </w:rPr>
              <w:t>Tareas de usuario:</w:t>
            </w:r>
            <w:r>
              <w:rPr>
                <w:rFonts w:ascii="Times New Roman" w:hAnsi="Times New Roman" w:cs="Times New Roman"/>
                <w:sz w:val="24"/>
                <w:szCs w:val="24"/>
              </w:rPr>
              <w:t xml:space="preserve"> Indica que la tarea debe ser realizada por un usuario con la ayuda de un sistema. Por ejemplo: registro de personal.</w:t>
            </w:r>
          </w:p>
          <w:p w14:paraId="7189143A" w14:textId="77777777" w:rsidR="007F5C82" w:rsidRDefault="007F5C82" w:rsidP="00F46547">
            <w:pPr>
              <w:jc w:val="both"/>
              <w:rPr>
                <w:rFonts w:ascii="Times New Roman" w:hAnsi="Times New Roman" w:cs="Times New Roman"/>
                <w:sz w:val="24"/>
                <w:szCs w:val="24"/>
              </w:rPr>
            </w:pPr>
          </w:p>
          <w:p w14:paraId="528EE705" w14:textId="46558AA4" w:rsidR="007F5C82" w:rsidRDefault="007F5C82" w:rsidP="00F46547">
            <w:pPr>
              <w:jc w:val="both"/>
              <w:rPr>
                <w:rFonts w:ascii="Times New Roman" w:hAnsi="Times New Roman" w:cs="Times New Roman"/>
                <w:sz w:val="24"/>
                <w:szCs w:val="24"/>
              </w:rPr>
            </w:pPr>
            <w:r w:rsidRPr="000823A1">
              <w:rPr>
                <w:rFonts w:ascii="Times New Roman" w:hAnsi="Times New Roman" w:cs="Times New Roman"/>
                <w:b/>
                <w:bCs/>
                <w:sz w:val="24"/>
                <w:szCs w:val="24"/>
              </w:rPr>
              <w:t>Tarea de servicio:</w:t>
            </w:r>
            <w:r>
              <w:rPr>
                <w:rFonts w:ascii="Times New Roman" w:hAnsi="Times New Roman" w:cs="Times New Roman"/>
                <w:sz w:val="24"/>
                <w:szCs w:val="24"/>
              </w:rPr>
              <w:t xml:space="preserve"> Es realizada por un sistema de forma automática. Por ejemplo, envió de </w:t>
            </w:r>
            <w:r w:rsidR="0090511B">
              <w:rPr>
                <w:rFonts w:ascii="Times New Roman" w:hAnsi="Times New Roman" w:cs="Times New Roman"/>
                <w:sz w:val="24"/>
                <w:szCs w:val="24"/>
              </w:rPr>
              <w:t>un correo de acuerdo a un tiempo establecido.</w:t>
            </w:r>
          </w:p>
          <w:p w14:paraId="21260BAD" w14:textId="77777777" w:rsidR="007F5C82" w:rsidRDefault="007F5C82" w:rsidP="00F46547">
            <w:pPr>
              <w:jc w:val="both"/>
              <w:rPr>
                <w:rFonts w:ascii="Times New Roman" w:hAnsi="Times New Roman" w:cs="Times New Roman"/>
                <w:sz w:val="24"/>
                <w:szCs w:val="24"/>
              </w:rPr>
            </w:pPr>
          </w:p>
          <w:p w14:paraId="049927A3" w14:textId="77777777" w:rsidR="007F5C82" w:rsidRDefault="007F5C82" w:rsidP="00F46547">
            <w:pPr>
              <w:jc w:val="both"/>
              <w:rPr>
                <w:rFonts w:ascii="Times New Roman" w:hAnsi="Times New Roman" w:cs="Times New Roman"/>
                <w:sz w:val="24"/>
                <w:szCs w:val="24"/>
              </w:rPr>
            </w:pPr>
            <w:r w:rsidRPr="00830DD3">
              <w:rPr>
                <w:rFonts w:ascii="Times New Roman" w:hAnsi="Times New Roman" w:cs="Times New Roman"/>
                <w:b/>
                <w:bCs/>
                <w:sz w:val="24"/>
                <w:szCs w:val="24"/>
              </w:rPr>
              <w:t xml:space="preserve">Tarea de script: </w:t>
            </w:r>
            <w:r w:rsidRPr="007F5C82">
              <w:rPr>
                <w:rFonts w:ascii="Times New Roman" w:hAnsi="Times New Roman" w:cs="Times New Roman"/>
                <w:sz w:val="24"/>
                <w:szCs w:val="24"/>
              </w:rPr>
              <w:t>Son actividades que ejecutan una expresión</w:t>
            </w:r>
            <w:r w:rsidR="00685AB4">
              <w:rPr>
                <w:rFonts w:ascii="Times New Roman" w:hAnsi="Times New Roman" w:cs="Times New Roman"/>
                <w:sz w:val="24"/>
                <w:szCs w:val="24"/>
              </w:rPr>
              <w:t xml:space="preserve"> </w:t>
            </w:r>
            <w:r w:rsidR="00A9528E">
              <w:rPr>
                <w:rFonts w:ascii="Times New Roman" w:hAnsi="Times New Roman" w:cs="Times New Roman"/>
                <w:sz w:val="24"/>
                <w:szCs w:val="24"/>
              </w:rPr>
              <w:t>automatizada,</w:t>
            </w:r>
            <w:r w:rsidR="00685AB4">
              <w:rPr>
                <w:rFonts w:ascii="Times New Roman" w:hAnsi="Times New Roman" w:cs="Times New Roman"/>
                <w:sz w:val="24"/>
                <w:szCs w:val="24"/>
              </w:rPr>
              <w:t xml:space="preserve"> por ejemplo: </w:t>
            </w:r>
            <w:r w:rsidR="00A9528E">
              <w:rPr>
                <w:rFonts w:ascii="Times New Roman" w:hAnsi="Times New Roman" w:cs="Times New Roman"/>
                <w:sz w:val="24"/>
                <w:szCs w:val="24"/>
              </w:rPr>
              <w:t>envío</w:t>
            </w:r>
            <w:r w:rsidR="00685AB4">
              <w:rPr>
                <w:rFonts w:ascii="Times New Roman" w:hAnsi="Times New Roman" w:cs="Times New Roman"/>
                <w:sz w:val="24"/>
                <w:szCs w:val="24"/>
              </w:rPr>
              <w:t xml:space="preserve"> de correo electrónico </w:t>
            </w:r>
            <w:r w:rsidR="00A9528E">
              <w:rPr>
                <w:rFonts w:ascii="Times New Roman" w:hAnsi="Times New Roman" w:cs="Times New Roman"/>
                <w:sz w:val="24"/>
                <w:szCs w:val="24"/>
              </w:rPr>
              <w:t>personalizado.</w:t>
            </w:r>
          </w:p>
          <w:p w14:paraId="2C2FDDB2" w14:textId="77777777" w:rsidR="00FC69CB" w:rsidRDefault="00FC69CB" w:rsidP="00F46547">
            <w:pPr>
              <w:jc w:val="both"/>
              <w:rPr>
                <w:rFonts w:ascii="Times New Roman" w:hAnsi="Times New Roman" w:cs="Times New Roman"/>
                <w:sz w:val="24"/>
                <w:szCs w:val="24"/>
              </w:rPr>
            </w:pPr>
          </w:p>
          <w:p w14:paraId="4AC95BBE" w14:textId="51069C8A" w:rsidR="00FC69CB" w:rsidRPr="00FC69CB" w:rsidRDefault="00FC69CB" w:rsidP="00F46547">
            <w:pPr>
              <w:jc w:val="both"/>
              <w:rPr>
                <w:rFonts w:ascii="Times New Roman" w:hAnsi="Times New Roman" w:cs="Times New Roman"/>
                <w:b/>
                <w:bCs/>
                <w:sz w:val="24"/>
                <w:szCs w:val="24"/>
              </w:rPr>
            </w:pPr>
            <w:r w:rsidRPr="00FC69CB">
              <w:rPr>
                <w:rFonts w:ascii="Times New Roman" w:hAnsi="Times New Roman" w:cs="Times New Roman"/>
                <w:b/>
                <w:bCs/>
                <w:sz w:val="24"/>
                <w:szCs w:val="24"/>
              </w:rPr>
              <w:t>Tarea de regla de negocio:</w:t>
            </w:r>
            <w:r w:rsidR="00D9232B">
              <w:rPr>
                <w:rFonts w:ascii="Times New Roman" w:hAnsi="Times New Roman" w:cs="Times New Roman"/>
                <w:b/>
                <w:bCs/>
                <w:sz w:val="24"/>
                <w:szCs w:val="24"/>
              </w:rPr>
              <w:t xml:space="preserve"> </w:t>
            </w:r>
            <w:r w:rsidR="00D9232B" w:rsidRPr="00B6362A">
              <w:rPr>
                <w:rFonts w:ascii="Times New Roman" w:hAnsi="Times New Roman" w:cs="Times New Roman"/>
                <w:sz w:val="24"/>
                <w:szCs w:val="24"/>
              </w:rPr>
              <w:t>Son definidas por tareas</w:t>
            </w:r>
            <w:r w:rsidR="00B6362A">
              <w:rPr>
                <w:rFonts w:ascii="Times New Roman" w:hAnsi="Times New Roman" w:cs="Times New Roman"/>
                <w:b/>
                <w:bCs/>
                <w:sz w:val="24"/>
                <w:szCs w:val="24"/>
              </w:rPr>
              <w:t xml:space="preserve"> </w:t>
            </w:r>
            <w:r w:rsidR="00B6362A" w:rsidRPr="00FE5D4B">
              <w:rPr>
                <w:rFonts w:ascii="Times New Roman" w:hAnsi="Times New Roman" w:cs="Times New Roman"/>
                <w:sz w:val="24"/>
                <w:szCs w:val="24"/>
              </w:rPr>
              <w:t>asociadas directamente a la organización. Por ejemplo</w:t>
            </w:r>
            <w:r w:rsidR="00FE5D4B" w:rsidRPr="00FE5D4B">
              <w:rPr>
                <w:rFonts w:ascii="Times New Roman" w:hAnsi="Times New Roman" w:cs="Times New Roman"/>
                <w:sz w:val="24"/>
                <w:szCs w:val="24"/>
              </w:rPr>
              <w:t>, analizar los resultados de las encuestas.</w:t>
            </w:r>
            <w:r w:rsidR="00FE5D4B">
              <w:rPr>
                <w:rFonts w:ascii="Times New Roman" w:hAnsi="Times New Roman" w:cs="Times New Roman"/>
                <w:b/>
                <w:bCs/>
                <w:sz w:val="24"/>
                <w:szCs w:val="24"/>
              </w:rPr>
              <w:t xml:space="preserve"> </w:t>
            </w:r>
            <w:r w:rsidRPr="00FC69CB">
              <w:rPr>
                <w:rFonts w:ascii="Times New Roman" w:hAnsi="Times New Roman" w:cs="Times New Roman"/>
                <w:b/>
                <w:bCs/>
                <w:sz w:val="24"/>
                <w:szCs w:val="24"/>
              </w:rPr>
              <w:t xml:space="preserve"> </w:t>
            </w:r>
          </w:p>
        </w:tc>
        <w:tc>
          <w:tcPr>
            <w:tcW w:w="3040" w:type="dxa"/>
          </w:tcPr>
          <w:p w14:paraId="29D16490" w14:textId="0E72CE48" w:rsidR="007F5C82" w:rsidRDefault="00FC69CB" w:rsidP="00721942">
            <w:pPr>
              <w:jc w:val="center"/>
              <w:rPr>
                <w:noProof/>
              </w:rPr>
            </w:pPr>
            <w:r>
              <w:rPr>
                <w:noProof/>
              </w:rPr>
              <w:drawing>
                <wp:inline distT="0" distB="0" distL="0" distR="0" wp14:anchorId="656057E7" wp14:editId="3C191827">
                  <wp:extent cx="1504950" cy="5191125"/>
                  <wp:effectExtent l="0" t="0" r="0" b="9525"/>
                  <wp:docPr id="304760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0414" name=""/>
                          <pic:cNvPicPr/>
                        </pic:nvPicPr>
                        <pic:blipFill>
                          <a:blip r:embed="rId23"/>
                          <a:stretch>
                            <a:fillRect/>
                          </a:stretch>
                        </pic:blipFill>
                        <pic:spPr>
                          <a:xfrm>
                            <a:off x="0" y="0"/>
                            <a:ext cx="1504950" cy="5191125"/>
                          </a:xfrm>
                          <a:prstGeom prst="rect">
                            <a:avLst/>
                          </a:prstGeom>
                        </pic:spPr>
                      </pic:pic>
                    </a:graphicData>
                  </a:graphic>
                </wp:inline>
              </w:drawing>
            </w:r>
          </w:p>
        </w:tc>
      </w:tr>
      <w:tr w:rsidR="00692CD4" w14:paraId="49EDC6A5" w14:textId="77777777" w:rsidTr="006F3FE2">
        <w:tc>
          <w:tcPr>
            <w:tcW w:w="2986" w:type="dxa"/>
            <w:vMerge w:val="restart"/>
            <w:vAlign w:val="center"/>
          </w:tcPr>
          <w:p w14:paraId="41364AA1" w14:textId="361DCA81" w:rsidR="00510314" w:rsidRPr="00020B42" w:rsidRDefault="00510314" w:rsidP="00C14601">
            <w:pPr>
              <w:jc w:val="center"/>
              <w:rPr>
                <w:rFonts w:ascii="Times New Roman" w:hAnsi="Times New Roman" w:cs="Times New Roman"/>
                <w:b/>
                <w:bCs/>
                <w:sz w:val="24"/>
                <w:szCs w:val="24"/>
              </w:rPr>
            </w:pPr>
            <w:r w:rsidRPr="00020B42">
              <w:rPr>
                <w:rFonts w:ascii="Times New Roman" w:hAnsi="Times New Roman" w:cs="Times New Roman"/>
                <w:b/>
                <w:bCs/>
                <w:sz w:val="24"/>
                <w:szCs w:val="24"/>
              </w:rPr>
              <w:t>Puertas de enlace</w:t>
            </w:r>
          </w:p>
        </w:tc>
        <w:tc>
          <w:tcPr>
            <w:tcW w:w="2990" w:type="dxa"/>
          </w:tcPr>
          <w:p w14:paraId="70116C0F" w14:textId="77777777" w:rsidR="00354CD5" w:rsidRDefault="00510314" w:rsidP="00F46547">
            <w:pPr>
              <w:jc w:val="both"/>
              <w:rPr>
                <w:rFonts w:ascii="Times New Roman" w:hAnsi="Times New Roman" w:cs="Times New Roman"/>
                <w:sz w:val="24"/>
                <w:szCs w:val="24"/>
              </w:rPr>
            </w:pPr>
            <w:r>
              <w:rPr>
                <w:rFonts w:ascii="Times New Roman" w:hAnsi="Times New Roman" w:cs="Times New Roman"/>
                <w:b/>
                <w:bCs/>
                <w:sz w:val="24"/>
                <w:szCs w:val="24"/>
              </w:rPr>
              <w:t xml:space="preserve">Símbolo exclusivo: </w:t>
            </w:r>
            <w:r w:rsidR="00354CD5" w:rsidRPr="00354CD5">
              <w:rPr>
                <w:rFonts w:ascii="Times New Roman" w:hAnsi="Times New Roman" w:cs="Times New Roman"/>
                <w:sz w:val="24"/>
                <w:szCs w:val="24"/>
              </w:rPr>
              <w:t>Evalúa según el estado del proceso y con ello toma una decisión.</w:t>
            </w:r>
            <w:r w:rsidR="00354CD5">
              <w:rPr>
                <w:rFonts w:ascii="Times New Roman" w:hAnsi="Times New Roman" w:cs="Times New Roman"/>
                <w:sz w:val="24"/>
                <w:szCs w:val="24"/>
              </w:rPr>
              <w:t xml:space="preserve"> Dentro de lo que son compuerta exclusiva existen dos tipos las divergentes y convergentes.</w:t>
            </w:r>
          </w:p>
          <w:p w14:paraId="01ECA8AE" w14:textId="57C283A6" w:rsidR="00BD1A8B" w:rsidRPr="00BD1A8B" w:rsidRDefault="00363D01" w:rsidP="00F46547">
            <w:pPr>
              <w:jc w:val="both"/>
              <w:rPr>
                <w:rFonts w:ascii="Times New Roman" w:hAnsi="Times New Roman" w:cs="Times New Roman"/>
                <w:sz w:val="24"/>
                <w:szCs w:val="24"/>
              </w:rPr>
            </w:pPr>
            <w:r w:rsidRPr="00363D01">
              <w:rPr>
                <w:rFonts w:ascii="Times New Roman" w:hAnsi="Times New Roman" w:cs="Times New Roman"/>
                <w:b/>
                <w:bCs/>
                <w:sz w:val="24"/>
                <w:szCs w:val="24"/>
              </w:rPr>
              <w:lastRenderedPageBreak/>
              <w:t>Divergente:</w:t>
            </w:r>
            <w:r w:rsidR="00BD1A8B">
              <w:rPr>
                <w:rFonts w:ascii="Times New Roman" w:hAnsi="Times New Roman" w:cs="Times New Roman"/>
                <w:b/>
                <w:bCs/>
                <w:sz w:val="24"/>
                <w:szCs w:val="24"/>
              </w:rPr>
              <w:t xml:space="preserve"> </w:t>
            </w:r>
            <w:r w:rsidR="00BD1A8B" w:rsidRPr="00BD1A8B">
              <w:rPr>
                <w:rFonts w:ascii="Times New Roman" w:hAnsi="Times New Roman" w:cs="Times New Roman"/>
                <w:sz w:val="24"/>
                <w:szCs w:val="24"/>
              </w:rPr>
              <w:t>Es utilizada para crear caminos alternativos.</w:t>
            </w:r>
          </w:p>
          <w:p w14:paraId="1328245A" w14:textId="31F73AFB" w:rsidR="00354CD5" w:rsidRDefault="00363D01" w:rsidP="00F46547">
            <w:pPr>
              <w:jc w:val="both"/>
              <w:rPr>
                <w:rFonts w:ascii="Times New Roman" w:hAnsi="Times New Roman" w:cs="Times New Roman"/>
                <w:sz w:val="24"/>
                <w:szCs w:val="24"/>
              </w:rPr>
            </w:pPr>
            <w:r w:rsidRPr="00363D01">
              <w:rPr>
                <w:rFonts w:ascii="Times New Roman" w:hAnsi="Times New Roman" w:cs="Times New Roman"/>
                <w:b/>
                <w:bCs/>
                <w:sz w:val="24"/>
                <w:szCs w:val="24"/>
              </w:rPr>
              <w:t>Convergente:</w:t>
            </w:r>
            <w:r w:rsidR="00BD1A8B">
              <w:rPr>
                <w:rFonts w:ascii="Times New Roman" w:hAnsi="Times New Roman" w:cs="Times New Roman"/>
                <w:b/>
                <w:bCs/>
                <w:sz w:val="24"/>
                <w:szCs w:val="24"/>
              </w:rPr>
              <w:t xml:space="preserve"> </w:t>
            </w:r>
            <w:r w:rsidR="00BD1A8B" w:rsidRPr="00BD1A8B">
              <w:rPr>
                <w:rFonts w:ascii="Times New Roman" w:hAnsi="Times New Roman" w:cs="Times New Roman"/>
                <w:sz w:val="24"/>
                <w:szCs w:val="24"/>
              </w:rPr>
              <w:t>Se utiliza para unir caminos alternativos.</w:t>
            </w:r>
          </w:p>
          <w:p w14:paraId="5AD9E76A" w14:textId="5C8FC1D5" w:rsidR="00354CD5" w:rsidRPr="00EE205D" w:rsidRDefault="00354CD5" w:rsidP="00F46547">
            <w:pPr>
              <w:jc w:val="both"/>
              <w:rPr>
                <w:rFonts w:ascii="Times New Roman" w:hAnsi="Times New Roman" w:cs="Times New Roman"/>
                <w:sz w:val="24"/>
                <w:szCs w:val="24"/>
              </w:rPr>
            </w:pPr>
          </w:p>
        </w:tc>
        <w:tc>
          <w:tcPr>
            <w:tcW w:w="3040" w:type="dxa"/>
            <w:vAlign w:val="center"/>
          </w:tcPr>
          <w:p w14:paraId="4CED6E40" w14:textId="77777777" w:rsidR="00510314" w:rsidRDefault="00510314" w:rsidP="0056703C">
            <w:pPr>
              <w:jc w:val="center"/>
              <w:rPr>
                <w:noProof/>
              </w:rPr>
            </w:pPr>
            <w:r>
              <w:rPr>
                <w:noProof/>
              </w:rPr>
              <w:lastRenderedPageBreak/>
              <w:drawing>
                <wp:inline distT="0" distB="0" distL="0" distR="0" wp14:anchorId="2169903F" wp14:editId="59256D15">
                  <wp:extent cx="1276342" cy="1257300"/>
                  <wp:effectExtent l="0" t="0" r="635" b="0"/>
                  <wp:docPr id="1257161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1354" name=""/>
                          <pic:cNvPicPr/>
                        </pic:nvPicPr>
                        <pic:blipFill rotWithShape="1">
                          <a:blip r:embed="rId24"/>
                          <a:srcRect b="65214"/>
                          <a:stretch/>
                        </pic:blipFill>
                        <pic:spPr bwMode="auto">
                          <a:xfrm>
                            <a:off x="0" y="0"/>
                            <a:ext cx="1277953" cy="1258887"/>
                          </a:xfrm>
                          <a:prstGeom prst="rect">
                            <a:avLst/>
                          </a:prstGeom>
                          <a:ln>
                            <a:noFill/>
                          </a:ln>
                          <a:extLst>
                            <a:ext uri="{53640926-AAD7-44D8-BBD7-CCE9431645EC}">
                              <a14:shadowObscured xmlns:a14="http://schemas.microsoft.com/office/drawing/2010/main"/>
                            </a:ext>
                          </a:extLst>
                        </pic:spPr>
                      </pic:pic>
                    </a:graphicData>
                  </a:graphic>
                </wp:inline>
              </w:drawing>
            </w:r>
          </w:p>
          <w:p w14:paraId="748FC10B" w14:textId="3EC1871F" w:rsidR="00510314" w:rsidRDefault="00510314" w:rsidP="0056703C">
            <w:pPr>
              <w:jc w:val="center"/>
              <w:rPr>
                <w:noProof/>
              </w:rPr>
            </w:pPr>
          </w:p>
        </w:tc>
      </w:tr>
      <w:tr w:rsidR="00692CD4" w14:paraId="6D864D77" w14:textId="77777777" w:rsidTr="006F3FE2">
        <w:tc>
          <w:tcPr>
            <w:tcW w:w="2986" w:type="dxa"/>
            <w:vMerge/>
            <w:vAlign w:val="center"/>
          </w:tcPr>
          <w:p w14:paraId="26E22CF7" w14:textId="77777777" w:rsidR="00510314" w:rsidRPr="00020B42" w:rsidRDefault="00510314" w:rsidP="00C14601">
            <w:pPr>
              <w:jc w:val="center"/>
              <w:rPr>
                <w:rFonts w:ascii="Times New Roman" w:hAnsi="Times New Roman" w:cs="Times New Roman"/>
                <w:b/>
                <w:bCs/>
                <w:sz w:val="24"/>
                <w:szCs w:val="24"/>
              </w:rPr>
            </w:pPr>
          </w:p>
        </w:tc>
        <w:tc>
          <w:tcPr>
            <w:tcW w:w="2990" w:type="dxa"/>
          </w:tcPr>
          <w:p w14:paraId="4DE3C9D6" w14:textId="0625730D" w:rsidR="00510314" w:rsidRDefault="00510314" w:rsidP="00F46547">
            <w:pPr>
              <w:jc w:val="both"/>
              <w:rPr>
                <w:rFonts w:ascii="Times New Roman" w:hAnsi="Times New Roman" w:cs="Times New Roman"/>
                <w:b/>
                <w:bCs/>
                <w:sz w:val="24"/>
                <w:szCs w:val="24"/>
              </w:rPr>
            </w:pPr>
            <w:r>
              <w:rPr>
                <w:rFonts w:ascii="Times New Roman" w:hAnsi="Times New Roman" w:cs="Times New Roman"/>
                <w:b/>
                <w:bCs/>
                <w:sz w:val="24"/>
                <w:szCs w:val="24"/>
              </w:rPr>
              <w:t>Símbolo paralelo:</w:t>
            </w:r>
            <w:r w:rsidR="00524D8F">
              <w:rPr>
                <w:rFonts w:ascii="Times New Roman" w:hAnsi="Times New Roman" w:cs="Times New Roman"/>
                <w:b/>
                <w:bCs/>
                <w:sz w:val="24"/>
                <w:szCs w:val="24"/>
              </w:rPr>
              <w:t xml:space="preserve"> </w:t>
            </w:r>
            <w:r w:rsidR="00524D8F" w:rsidRPr="009A7A28">
              <w:rPr>
                <w:rFonts w:ascii="Times New Roman" w:hAnsi="Times New Roman" w:cs="Times New Roman"/>
                <w:sz w:val="24"/>
                <w:szCs w:val="24"/>
              </w:rPr>
              <w:t xml:space="preserve">Es diferente porque a diferencia de </w:t>
            </w:r>
            <w:r w:rsidR="009A7A28" w:rsidRPr="009A7A28">
              <w:rPr>
                <w:rFonts w:ascii="Times New Roman" w:hAnsi="Times New Roman" w:cs="Times New Roman"/>
                <w:sz w:val="24"/>
                <w:szCs w:val="24"/>
              </w:rPr>
              <w:t>otras compuertas</w:t>
            </w:r>
            <w:r w:rsidR="00524D8F" w:rsidRPr="009A7A28">
              <w:rPr>
                <w:rFonts w:ascii="Times New Roman" w:hAnsi="Times New Roman" w:cs="Times New Roman"/>
                <w:sz w:val="24"/>
                <w:szCs w:val="24"/>
              </w:rPr>
              <w:t xml:space="preserve"> esta </w:t>
            </w:r>
            <w:r w:rsidR="009A7A28" w:rsidRPr="009A7A28">
              <w:rPr>
                <w:rFonts w:ascii="Times New Roman" w:hAnsi="Times New Roman" w:cs="Times New Roman"/>
                <w:sz w:val="24"/>
                <w:szCs w:val="24"/>
              </w:rPr>
              <w:t xml:space="preserve">no tiene dependencia de condiciones o eventos. En esta las tareas se activan </w:t>
            </w:r>
            <w:r w:rsidR="00326370" w:rsidRPr="009A7A28">
              <w:rPr>
                <w:rFonts w:ascii="Times New Roman" w:hAnsi="Times New Roman" w:cs="Times New Roman"/>
                <w:sz w:val="24"/>
                <w:szCs w:val="24"/>
              </w:rPr>
              <w:t>u</w:t>
            </w:r>
            <w:r w:rsidR="009A7A28" w:rsidRPr="009A7A28">
              <w:rPr>
                <w:rFonts w:ascii="Times New Roman" w:hAnsi="Times New Roman" w:cs="Times New Roman"/>
                <w:sz w:val="24"/>
                <w:szCs w:val="24"/>
              </w:rPr>
              <w:t xml:space="preserve"> ocurren en el mismo instante, pero </w:t>
            </w:r>
            <w:r w:rsidR="00E4681F">
              <w:rPr>
                <w:rFonts w:ascii="Times New Roman" w:hAnsi="Times New Roman" w:cs="Times New Roman"/>
                <w:sz w:val="24"/>
                <w:szCs w:val="24"/>
              </w:rPr>
              <w:t xml:space="preserve">tienen diferente orden de finalización ocasionando que la tarea final se ejecute cada vez que una tarea paralela termina. para ello se debe aplicar también los conceptos de </w:t>
            </w:r>
            <w:r w:rsidR="00CF5046">
              <w:rPr>
                <w:rFonts w:ascii="Times New Roman" w:hAnsi="Times New Roman" w:cs="Times New Roman"/>
                <w:sz w:val="24"/>
                <w:szCs w:val="24"/>
              </w:rPr>
              <w:t>divergencia y convergencia.</w:t>
            </w:r>
          </w:p>
        </w:tc>
        <w:tc>
          <w:tcPr>
            <w:tcW w:w="3040" w:type="dxa"/>
            <w:vAlign w:val="center"/>
          </w:tcPr>
          <w:p w14:paraId="36C2E2DF" w14:textId="3B56593A" w:rsidR="00510314" w:rsidRDefault="00510314" w:rsidP="00721B02">
            <w:pPr>
              <w:jc w:val="center"/>
              <w:rPr>
                <w:noProof/>
              </w:rPr>
            </w:pPr>
            <w:r>
              <w:rPr>
                <w:noProof/>
              </w:rPr>
              <w:drawing>
                <wp:inline distT="0" distB="0" distL="0" distR="0" wp14:anchorId="7AA9D558" wp14:editId="46F3AF9F">
                  <wp:extent cx="981075" cy="949427"/>
                  <wp:effectExtent l="0" t="0" r="0" b="3175"/>
                  <wp:docPr id="454465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65681" name=""/>
                          <pic:cNvPicPr/>
                        </pic:nvPicPr>
                        <pic:blipFill>
                          <a:blip r:embed="rId25"/>
                          <a:stretch>
                            <a:fillRect/>
                          </a:stretch>
                        </pic:blipFill>
                        <pic:spPr>
                          <a:xfrm>
                            <a:off x="0" y="0"/>
                            <a:ext cx="981784" cy="950113"/>
                          </a:xfrm>
                          <a:prstGeom prst="rect">
                            <a:avLst/>
                          </a:prstGeom>
                        </pic:spPr>
                      </pic:pic>
                    </a:graphicData>
                  </a:graphic>
                </wp:inline>
              </w:drawing>
            </w:r>
          </w:p>
        </w:tc>
      </w:tr>
      <w:tr w:rsidR="00692CD4" w14:paraId="2ED30AF1" w14:textId="77777777" w:rsidTr="006F3FE2">
        <w:tc>
          <w:tcPr>
            <w:tcW w:w="2986" w:type="dxa"/>
            <w:vMerge/>
            <w:vAlign w:val="center"/>
          </w:tcPr>
          <w:p w14:paraId="2E3B1ADA" w14:textId="77777777" w:rsidR="00510314" w:rsidRPr="00020B42" w:rsidRDefault="00510314" w:rsidP="00C14601">
            <w:pPr>
              <w:jc w:val="center"/>
              <w:rPr>
                <w:rFonts w:ascii="Times New Roman" w:hAnsi="Times New Roman" w:cs="Times New Roman"/>
                <w:b/>
                <w:bCs/>
                <w:sz w:val="24"/>
                <w:szCs w:val="24"/>
              </w:rPr>
            </w:pPr>
          </w:p>
        </w:tc>
        <w:tc>
          <w:tcPr>
            <w:tcW w:w="2990" w:type="dxa"/>
          </w:tcPr>
          <w:p w14:paraId="2C81DAF0" w14:textId="4617D9DD" w:rsidR="00510314" w:rsidRPr="00601FB2" w:rsidRDefault="00510314" w:rsidP="00F46547">
            <w:pPr>
              <w:jc w:val="both"/>
              <w:rPr>
                <w:rFonts w:ascii="Times New Roman" w:hAnsi="Times New Roman" w:cs="Times New Roman"/>
                <w:sz w:val="24"/>
                <w:szCs w:val="24"/>
              </w:rPr>
            </w:pPr>
            <w:r>
              <w:rPr>
                <w:rFonts w:ascii="Times New Roman" w:hAnsi="Times New Roman" w:cs="Times New Roman"/>
                <w:b/>
                <w:bCs/>
                <w:sz w:val="24"/>
                <w:szCs w:val="24"/>
              </w:rPr>
              <w:t>Símbolo basado en eventos:</w:t>
            </w:r>
            <w:r w:rsidR="00601FB2">
              <w:rPr>
                <w:rFonts w:ascii="Times New Roman" w:hAnsi="Times New Roman" w:cs="Times New Roman"/>
                <w:b/>
                <w:bCs/>
                <w:sz w:val="24"/>
                <w:szCs w:val="24"/>
              </w:rPr>
              <w:t xml:space="preserve"> </w:t>
            </w:r>
            <w:r w:rsidR="001444D5" w:rsidRPr="001444D5">
              <w:rPr>
                <w:rFonts w:ascii="Times New Roman" w:hAnsi="Times New Roman" w:cs="Times New Roman"/>
                <w:sz w:val="24"/>
                <w:szCs w:val="24"/>
              </w:rPr>
              <w:t>Representa una acción o suceso del sistema en cualquier momento.</w:t>
            </w:r>
            <w:r w:rsidR="009A3E2D">
              <w:rPr>
                <w:rFonts w:ascii="Times New Roman" w:hAnsi="Times New Roman" w:cs="Times New Roman"/>
                <w:sz w:val="24"/>
                <w:szCs w:val="24"/>
              </w:rPr>
              <w:t xml:space="preserve"> </w:t>
            </w:r>
            <w:r w:rsidR="0056703C">
              <w:rPr>
                <w:rFonts w:ascii="Times New Roman" w:hAnsi="Times New Roman" w:cs="Times New Roman"/>
                <w:sz w:val="24"/>
                <w:szCs w:val="24"/>
              </w:rPr>
              <w:t xml:space="preserve">Es similar a la compuerta exclusiva ya que ambas representan caminos o rutas. Pero esta pueda tener </w:t>
            </w:r>
            <w:r w:rsidR="00E24995">
              <w:rPr>
                <w:rFonts w:ascii="Times New Roman" w:hAnsi="Times New Roman" w:cs="Times New Roman"/>
                <w:sz w:val="24"/>
                <w:szCs w:val="24"/>
              </w:rPr>
              <w:t>más</w:t>
            </w:r>
            <w:r w:rsidR="0056703C">
              <w:rPr>
                <w:rFonts w:ascii="Times New Roman" w:hAnsi="Times New Roman" w:cs="Times New Roman"/>
                <w:sz w:val="24"/>
                <w:szCs w:val="24"/>
              </w:rPr>
              <w:t xml:space="preserve"> de dos caminos, además si uno de los caminos o eventos es activado los demás de desactivaran.</w:t>
            </w:r>
          </w:p>
        </w:tc>
        <w:tc>
          <w:tcPr>
            <w:tcW w:w="3040" w:type="dxa"/>
            <w:vAlign w:val="center"/>
          </w:tcPr>
          <w:p w14:paraId="0CB8F671" w14:textId="21AAE089" w:rsidR="00510314" w:rsidRDefault="00510314" w:rsidP="0056703C">
            <w:pPr>
              <w:jc w:val="center"/>
              <w:rPr>
                <w:noProof/>
              </w:rPr>
            </w:pPr>
            <w:r>
              <w:rPr>
                <w:noProof/>
              </w:rPr>
              <w:drawing>
                <wp:inline distT="0" distB="0" distL="0" distR="0" wp14:anchorId="33749FBE" wp14:editId="74C23D3B">
                  <wp:extent cx="973902" cy="962025"/>
                  <wp:effectExtent l="0" t="0" r="0" b="0"/>
                  <wp:docPr id="1598455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55142" name=""/>
                          <pic:cNvPicPr/>
                        </pic:nvPicPr>
                        <pic:blipFill rotWithShape="1">
                          <a:blip r:embed="rId26"/>
                          <a:srcRect l="8248" t="11000" r="7216" b="8000"/>
                          <a:stretch/>
                        </pic:blipFill>
                        <pic:spPr bwMode="auto">
                          <a:xfrm>
                            <a:off x="0" y="0"/>
                            <a:ext cx="978313" cy="966382"/>
                          </a:xfrm>
                          <a:prstGeom prst="rect">
                            <a:avLst/>
                          </a:prstGeom>
                          <a:ln>
                            <a:noFill/>
                          </a:ln>
                          <a:extLst>
                            <a:ext uri="{53640926-AAD7-44D8-BBD7-CCE9431645EC}">
                              <a14:shadowObscured xmlns:a14="http://schemas.microsoft.com/office/drawing/2010/main"/>
                            </a:ext>
                          </a:extLst>
                        </pic:spPr>
                      </pic:pic>
                    </a:graphicData>
                  </a:graphic>
                </wp:inline>
              </w:drawing>
            </w:r>
          </w:p>
        </w:tc>
      </w:tr>
      <w:tr w:rsidR="00692CD4" w14:paraId="06469327" w14:textId="77777777" w:rsidTr="006F3FE2">
        <w:tc>
          <w:tcPr>
            <w:tcW w:w="2986" w:type="dxa"/>
            <w:vAlign w:val="center"/>
          </w:tcPr>
          <w:p w14:paraId="75A9CA13" w14:textId="2A2AE3B6" w:rsidR="003E23C3" w:rsidRPr="00020B42" w:rsidRDefault="003E23C3" w:rsidP="00C14601">
            <w:pPr>
              <w:jc w:val="center"/>
              <w:rPr>
                <w:rFonts w:ascii="Times New Roman" w:hAnsi="Times New Roman" w:cs="Times New Roman"/>
                <w:b/>
                <w:bCs/>
                <w:sz w:val="24"/>
                <w:szCs w:val="24"/>
              </w:rPr>
            </w:pPr>
            <w:r>
              <w:rPr>
                <w:rFonts w:ascii="Times New Roman" w:hAnsi="Times New Roman" w:cs="Times New Roman"/>
                <w:b/>
                <w:bCs/>
                <w:sz w:val="24"/>
                <w:szCs w:val="24"/>
              </w:rPr>
              <w:t>Conexión</w:t>
            </w:r>
          </w:p>
        </w:tc>
        <w:tc>
          <w:tcPr>
            <w:tcW w:w="2990" w:type="dxa"/>
          </w:tcPr>
          <w:p w14:paraId="71CFE425" w14:textId="462944D1" w:rsidR="003E5590" w:rsidRDefault="003E5590" w:rsidP="00F46547">
            <w:pPr>
              <w:jc w:val="both"/>
              <w:rPr>
                <w:rFonts w:ascii="Times New Roman" w:hAnsi="Times New Roman" w:cs="Times New Roman"/>
                <w:b/>
                <w:bCs/>
                <w:sz w:val="24"/>
                <w:szCs w:val="24"/>
              </w:rPr>
            </w:pPr>
            <w:r>
              <w:rPr>
                <w:rFonts w:ascii="Times New Roman" w:hAnsi="Times New Roman" w:cs="Times New Roman"/>
                <w:b/>
                <w:bCs/>
                <w:sz w:val="24"/>
                <w:szCs w:val="24"/>
              </w:rPr>
              <w:t>Flujo de secuencia:</w:t>
            </w:r>
            <w:r w:rsidR="0031666D">
              <w:rPr>
                <w:rFonts w:ascii="Times New Roman" w:hAnsi="Times New Roman" w:cs="Times New Roman"/>
                <w:b/>
                <w:bCs/>
                <w:sz w:val="24"/>
                <w:szCs w:val="24"/>
              </w:rPr>
              <w:t xml:space="preserve"> </w:t>
            </w:r>
            <w:r w:rsidR="0031666D" w:rsidRPr="0031666D">
              <w:rPr>
                <w:rFonts w:ascii="Times New Roman" w:hAnsi="Times New Roman" w:cs="Times New Roman"/>
                <w:sz w:val="24"/>
                <w:szCs w:val="24"/>
              </w:rPr>
              <w:t>Muestra el flujo normal de los procesos o actividades.</w:t>
            </w:r>
          </w:p>
          <w:p w14:paraId="232684BB" w14:textId="77777777" w:rsidR="003E5590" w:rsidRDefault="003E5590" w:rsidP="00F46547">
            <w:pPr>
              <w:jc w:val="both"/>
              <w:rPr>
                <w:rFonts w:ascii="Times New Roman" w:hAnsi="Times New Roman" w:cs="Times New Roman"/>
                <w:b/>
                <w:bCs/>
                <w:sz w:val="24"/>
                <w:szCs w:val="24"/>
              </w:rPr>
            </w:pPr>
          </w:p>
          <w:p w14:paraId="758F6AD7" w14:textId="42D9ADBB" w:rsidR="003E5590" w:rsidRPr="00106F6C" w:rsidRDefault="003E5590" w:rsidP="00F46547">
            <w:pPr>
              <w:jc w:val="both"/>
              <w:rPr>
                <w:rFonts w:ascii="Times New Roman" w:hAnsi="Times New Roman" w:cs="Times New Roman"/>
                <w:sz w:val="24"/>
                <w:szCs w:val="24"/>
              </w:rPr>
            </w:pPr>
            <w:r>
              <w:rPr>
                <w:rFonts w:ascii="Times New Roman" w:hAnsi="Times New Roman" w:cs="Times New Roman"/>
                <w:b/>
                <w:bCs/>
                <w:sz w:val="24"/>
                <w:szCs w:val="24"/>
              </w:rPr>
              <w:t>Flujo de mensaje:</w:t>
            </w:r>
            <w:r w:rsidR="0031666D">
              <w:rPr>
                <w:rFonts w:ascii="Times New Roman" w:hAnsi="Times New Roman" w:cs="Times New Roman"/>
                <w:b/>
                <w:bCs/>
                <w:sz w:val="24"/>
                <w:szCs w:val="24"/>
              </w:rPr>
              <w:t xml:space="preserve"> </w:t>
            </w:r>
            <w:r w:rsidR="00106F6C" w:rsidRPr="00106F6C">
              <w:rPr>
                <w:rFonts w:ascii="Times New Roman" w:hAnsi="Times New Roman" w:cs="Times New Roman"/>
                <w:sz w:val="24"/>
                <w:szCs w:val="24"/>
              </w:rPr>
              <w:t>Se utiliza para enviar mensajes o información entre entidades</w:t>
            </w:r>
            <w:r w:rsidR="00537552">
              <w:rPr>
                <w:rFonts w:ascii="Times New Roman" w:hAnsi="Times New Roman" w:cs="Times New Roman"/>
                <w:sz w:val="24"/>
                <w:szCs w:val="24"/>
              </w:rPr>
              <w:t xml:space="preserve"> o </w:t>
            </w:r>
            <w:r w:rsidR="00BF04F7">
              <w:rPr>
                <w:rFonts w:ascii="Times New Roman" w:hAnsi="Times New Roman" w:cs="Times New Roman"/>
                <w:sz w:val="24"/>
                <w:szCs w:val="24"/>
              </w:rPr>
              <w:t>pool</w:t>
            </w:r>
            <w:r w:rsidR="00106F6C" w:rsidRPr="00106F6C">
              <w:rPr>
                <w:rFonts w:ascii="Times New Roman" w:hAnsi="Times New Roman" w:cs="Times New Roman"/>
                <w:sz w:val="24"/>
                <w:szCs w:val="24"/>
              </w:rPr>
              <w:t>.</w:t>
            </w:r>
          </w:p>
          <w:p w14:paraId="47EC32F7" w14:textId="77777777" w:rsidR="00A855F5" w:rsidRDefault="00A855F5" w:rsidP="00F46547">
            <w:pPr>
              <w:jc w:val="both"/>
              <w:rPr>
                <w:rFonts w:ascii="Times New Roman" w:hAnsi="Times New Roman" w:cs="Times New Roman"/>
                <w:b/>
                <w:bCs/>
                <w:sz w:val="24"/>
                <w:szCs w:val="24"/>
              </w:rPr>
            </w:pPr>
          </w:p>
          <w:p w14:paraId="09F56304" w14:textId="4461D1AC" w:rsidR="00A855F5" w:rsidRPr="00106F6C" w:rsidRDefault="00A855F5" w:rsidP="00F46547">
            <w:pPr>
              <w:jc w:val="both"/>
              <w:rPr>
                <w:rFonts w:ascii="Times New Roman" w:hAnsi="Times New Roman" w:cs="Times New Roman"/>
                <w:sz w:val="24"/>
                <w:szCs w:val="24"/>
              </w:rPr>
            </w:pPr>
            <w:r>
              <w:rPr>
                <w:rFonts w:ascii="Times New Roman" w:hAnsi="Times New Roman" w:cs="Times New Roman"/>
                <w:b/>
                <w:bCs/>
                <w:sz w:val="24"/>
                <w:szCs w:val="24"/>
              </w:rPr>
              <w:t>Símbolo de asociación:</w:t>
            </w:r>
            <w:r w:rsidR="00106F6C">
              <w:rPr>
                <w:rFonts w:ascii="Times New Roman" w:hAnsi="Times New Roman" w:cs="Times New Roman"/>
                <w:b/>
                <w:bCs/>
                <w:sz w:val="24"/>
                <w:szCs w:val="24"/>
              </w:rPr>
              <w:t xml:space="preserve"> </w:t>
            </w:r>
            <w:r w:rsidR="00106F6C" w:rsidRPr="00106F6C">
              <w:rPr>
                <w:rFonts w:ascii="Times New Roman" w:hAnsi="Times New Roman" w:cs="Times New Roman"/>
                <w:sz w:val="24"/>
                <w:szCs w:val="24"/>
              </w:rPr>
              <w:t>Se utiliza para asociar artefactos a una tarea</w:t>
            </w:r>
            <w:r w:rsidR="00D36910">
              <w:rPr>
                <w:rFonts w:ascii="Times New Roman" w:hAnsi="Times New Roman" w:cs="Times New Roman"/>
                <w:sz w:val="24"/>
                <w:szCs w:val="24"/>
              </w:rPr>
              <w:t xml:space="preserve"> o proceso</w:t>
            </w:r>
            <w:r w:rsidR="00106F6C" w:rsidRPr="00106F6C">
              <w:rPr>
                <w:rFonts w:ascii="Times New Roman" w:hAnsi="Times New Roman" w:cs="Times New Roman"/>
                <w:sz w:val="24"/>
                <w:szCs w:val="24"/>
              </w:rPr>
              <w:t>.</w:t>
            </w:r>
          </w:p>
          <w:p w14:paraId="735C6C45" w14:textId="77777777" w:rsidR="003E5590" w:rsidRDefault="003E5590" w:rsidP="00F46547">
            <w:pPr>
              <w:jc w:val="both"/>
              <w:rPr>
                <w:rFonts w:ascii="Times New Roman" w:hAnsi="Times New Roman" w:cs="Times New Roman"/>
                <w:b/>
                <w:bCs/>
                <w:sz w:val="24"/>
                <w:szCs w:val="24"/>
              </w:rPr>
            </w:pPr>
          </w:p>
          <w:p w14:paraId="5C8529E6" w14:textId="77777777" w:rsidR="005A494A" w:rsidRDefault="005A494A" w:rsidP="00F46547">
            <w:pPr>
              <w:jc w:val="both"/>
              <w:rPr>
                <w:rFonts w:ascii="Times New Roman" w:hAnsi="Times New Roman" w:cs="Times New Roman"/>
                <w:b/>
                <w:bCs/>
                <w:sz w:val="24"/>
                <w:szCs w:val="24"/>
              </w:rPr>
            </w:pPr>
          </w:p>
          <w:p w14:paraId="4D556967" w14:textId="77777777" w:rsidR="003E5590" w:rsidRDefault="003E5590" w:rsidP="00F46547">
            <w:pPr>
              <w:jc w:val="both"/>
              <w:rPr>
                <w:rFonts w:ascii="Times New Roman" w:hAnsi="Times New Roman" w:cs="Times New Roman"/>
                <w:b/>
                <w:bCs/>
                <w:sz w:val="24"/>
                <w:szCs w:val="24"/>
              </w:rPr>
            </w:pPr>
          </w:p>
          <w:p w14:paraId="0DBA22FB" w14:textId="0A8740BE" w:rsidR="003E5590" w:rsidRDefault="003E5590" w:rsidP="00F46547">
            <w:pPr>
              <w:jc w:val="both"/>
              <w:rPr>
                <w:rFonts w:ascii="Times New Roman" w:hAnsi="Times New Roman" w:cs="Times New Roman"/>
                <w:b/>
                <w:bCs/>
                <w:sz w:val="24"/>
                <w:szCs w:val="24"/>
              </w:rPr>
            </w:pPr>
          </w:p>
        </w:tc>
        <w:tc>
          <w:tcPr>
            <w:tcW w:w="3040" w:type="dxa"/>
            <w:vAlign w:val="center"/>
          </w:tcPr>
          <w:p w14:paraId="58FF6D26" w14:textId="77777777" w:rsidR="003E23C3" w:rsidRDefault="003E5590" w:rsidP="0056703C">
            <w:pPr>
              <w:jc w:val="center"/>
              <w:rPr>
                <w:noProof/>
              </w:rPr>
            </w:pPr>
            <w:r>
              <w:rPr>
                <w:noProof/>
              </w:rPr>
              <w:drawing>
                <wp:inline distT="0" distB="0" distL="0" distR="0" wp14:anchorId="4D544895" wp14:editId="35715D29">
                  <wp:extent cx="1524000" cy="2438400"/>
                  <wp:effectExtent l="0" t="0" r="0" b="0"/>
                  <wp:docPr id="204249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91757" name=""/>
                          <pic:cNvPicPr/>
                        </pic:nvPicPr>
                        <pic:blipFill>
                          <a:blip r:embed="rId27"/>
                          <a:stretch>
                            <a:fillRect/>
                          </a:stretch>
                        </pic:blipFill>
                        <pic:spPr>
                          <a:xfrm>
                            <a:off x="0" y="0"/>
                            <a:ext cx="1524000" cy="2438400"/>
                          </a:xfrm>
                          <a:prstGeom prst="rect">
                            <a:avLst/>
                          </a:prstGeom>
                        </pic:spPr>
                      </pic:pic>
                    </a:graphicData>
                  </a:graphic>
                </wp:inline>
              </w:drawing>
            </w:r>
          </w:p>
          <w:p w14:paraId="38DCB633" w14:textId="608AF134" w:rsidR="003E5590" w:rsidRDefault="003E5590" w:rsidP="0056703C">
            <w:pPr>
              <w:jc w:val="center"/>
              <w:rPr>
                <w:noProof/>
              </w:rPr>
            </w:pPr>
          </w:p>
        </w:tc>
      </w:tr>
      <w:tr w:rsidR="00692CD4" w14:paraId="367507E7" w14:textId="77777777" w:rsidTr="006F3FE2">
        <w:tc>
          <w:tcPr>
            <w:tcW w:w="2986" w:type="dxa"/>
            <w:vAlign w:val="center"/>
          </w:tcPr>
          <w:p w14:paraId="670308F8" w14:textId="225F72DA" w:rsidR="005A494A" w:rsidRDefault="005A494A" w:rsidP="00C1460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Carriles</w:t>
            </w:r>
          </w:p>
        </w:tc>
        <w:tc>
          <w:tcPr>
            <w:tcW w:w="2990" w:type="dxa"/>
          </w:tcPr>
          <w:p w14:paraId="7A7BEF27" w14:textId="0B88AA8F" w:rsidR="005A494A" w:rsidRPr="0086290C" w:rsidRDefault="005144FF" w:rsidP="00F46547">
            <w:pPr>
              <w:jc w:val="both"/>
              <w:rPr>
                <w:rFonts w:ascii="Times New Roman" w:hAnsi="Times New Roman" w:cs="Times New Roman"/>
                <w:sz w:val="24"/>
                <w:szCs w:val="24"/>
              </w:rPr>
            </w:pPr>
            <w:r w:rsidRPr="0086290C">
              <w:rPr>
                <w:rFonts w:ascii="Times New Roman" w:hAnsi="Times New Roman" w:cs="Times New Roman"/>
                <w:sz w:val="24"/>
                <w:szCs w:val="24"/>
              </w:rPr>
              <w:t xml:space="preserve">Se utilizan para la </w:t>
            </w:r>
            <w:r w:rsidR="0086290C" w:rsidRPr="0086290C">
              <w:rPr>
                <w:rFonts w:ascii="Times New Roman" w:hAnsi="Times New Roman" w:cs="Times New Roman"/>
                <w:sz w:val="24"/>
                <w:szCs w:val="24"/>
              </w:rPr>
              <w:t>organización</w:t>
            </w:r>
            <w:r w:rsidRPr="0086290C">
              <w:rPr>
                <w:rFonts w:ascii="Times New Roman" w:hAnsi="Times New Roman" w:cs="Times New Roman"/>
                <w:sz w:val="24"/>
                <w:szCs w:val="24"/>
              </w:rPr>
              <w:t xml:space="preserve"> de los procesos. Por ejemplo, dividir procesos de compras y ventas.</w:t>
            </w:r>
          </w:p>
        </w:tc>
        <w:tc>
          <w:tcPr>
            <w:tcW w:w="3040" w:type="dxa"/>
            <w:vAlign w:val="bottom"/>
          </w:tcPr>
          <w:p w14:paraId="4A67E7DC" w14:textId="77777777" w:rsidR="005A494A" w:rsidRDefault="00692CD4" w:rsidP="00692CD4">
            <w:pPr>
              <w:jc w:val="center"/>
              <w:rPr>
                <w:noProof/>
              </w:rPr>
            </w:pPr>
            <w:r>
              <w:rPr>
                <w:noProof/>
              </w:rPr>
              <w:drawing>
                <wp:inline distT="0" distB="0" distL="0" distR="0" wp14:anchorId="2F9DC0F7" wp14:editId="13AEE7EF">
                  <wp:extent cx="1793446" cy="742950"/>
                  <wp:effectExtent l="0" t="0" r="0" b="0"/>
                  <wp:docPr id="1042795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95810" name=""/>
                          <pic:cNvPicPr/>
                        </pic:nvPicPr>
                        <pic:blipFill>
                          <a:blip r:embed="rId28"/>
                          <a:stretch>
                            <a:fillRect/>
                          </a:stretch>
                        </pic:blipFill>
                        <pic:spPr>
                          <a:xfrm>
                            <a:off x="0" y="0"/>
                            <a:ext cx="1821788" cy="754691"/>
                          </a:xfrm>
                          <a:prstGeom prst="rect">
                            <a:avLst/>
                          </a:prstGeom>
                        </pic:spPr>
                      </pic:pic>
                    </a:graphicData>
                  </a:graphic>
                </wp:inline>
              </w:drawing>
            </w:r>
          </w:p>
          <w:p w14:paraId="7F929BEE" w14:textId="5316E00A" w:rsidR="00692CD4" w:rsidRDefault="00692CD4" w:rsidP="00692CD4">
            <w:pPr>
              <w:jc w:val="center"/>
              <w:rPr>
                <w:noProof/>
              </w:rPr>
            </w:pPr>
          </w:p>
        </w:tc>
      </w:tr>
      <w:tr w:rsidR="006F3FE2" w14:paraId="525EDE92" w14:textId="77777777" w:rsidTr="006F3FE2">
        <w:tc>
          <w:tcPr>
            <w:tcW w:w="2986" w:type="dxa"/>
            <w:vMerge w:val="restart"/>
            <w:vAlign w:val="center"/>
          </w:tcPr>
          <w:p w14:paraId="3BF6AAA1" w14:textId="0DE80768" w:rsidR="006F3FE2" w:rsidRDefault="006F3FE2" w:rsidP="00C14601">
            <w:pPr>
              <w:jc w:val="center"/>
              <w:rPr>
                <w:rFonts w:ascii="Times New Roman" w:hAnsi="Times New Roman" w:cs="Times New Roman"/>
                <w:b/>
                <w:bCs/>
                <w:sz w:val="24"/>
                <w:szCs w:val="24"/>
              </w:rPr>
            </w:pPr>
            <w:r>
              <w:rPr>
                <w:rFonts w:ascii="Times New Roman" w:hAnsi="Times New Roman" w:cs="Times New Roman"/>
                <w:b/>
                <w:bCs/>
                <w:sz w:val="24"/>
                <w:szCs w:val="24"/>
              </w:rPr>
              <w:t>Artefactos</w:t>
            </w:r>
          </w:p>
        </w:tc>
        <w:tc>
          <w:tcPr>
            <w:tcW w:w="2990" w:type="dxa"/>
          </w:tcPr>
          <w:p w14:paraId="487EE687" w14:textId="2F42D870" w:rsidR="006F3FE2" w:rsidRDefault="006F3FE2" w:rsidP="00F8411A">
            <w:pPr>
              <w:jc w:val="both"/>
              <w:rPr>
                <w:rFonts w:ascii="Times New Roman" w:hAnsi="Times New Roman" w:cs="Times New Roman"/>
                <w:sz w:val="24"/>
                <w:szCs w:val="24"/>
              </w:rPr>
            </w:pPr>
            <w:r w:rsidRPr="006F3FE2">
              <w:rPr>
                <w:rFonts w:ascii="Times New Roman" w:hAnsi="Times New Roman" w:cs="Times New Roman"/>
                <w:b/>
                <w:bCs/>
                <w:sz w:val="24"/>
                <w:szCs w:val="24"/>
              </w:rPr>
              <w:t xml:space="preserve">Data store:  </w:t>
            </w:r>
            <w:r w:rsidRPr="006F3FE2">
              <w:rPr>
                <w:rFonts w:ascii="Times New Roman" w:hAnsi="Times New Roman" w:cs="Times New Roman"/>
                <w:sz w:val="24"/>
                <w:szCs w:val="24"/>
              </w:rPr>
              <w:t>Representa guardado de datos de un proceso o extracción de información.</w:t>
            </w:r>
          </w:p>
          <w:p w14:paraId="770448CD" w14:textId="77777777" w:rsidR="006F3FE2" w:rsidRPr="006F3FE2" w:rsidRDefault="006F3FE2" w:rsidP="00F8411A">
            <w:pPr>
              <w:jc w:val="both"/>
              <w:rPr>
                <w:rFonts w:ascii="Times New Roman" w:hAnsi="Times New Roman" w:cs="Times New Roman"/>
                <w:b/>
                <w:bCs/>
                <w:sz w:val="24"/>
                <w:szCs w:val="24"/>
              </w:rPr>
            </w:pPr>
          </w:p>
          <w:p w14:paraId="00FCB18B" w14:textId="28429923" w:rsidR="006F3FE2" w:rsidRPr="006F3FE2" w:rsidRDefault="006F3FE2" w:rsidP="006F3FE2">
            <w:pPr>
              <w:tabs>
                <w:tab w:val="left" w:pos="1830"/>
              </w:tabs>
              <w:jc w:val="both"/>
              <w:rPr>
                <w:rFonts w:ascii="Times New Roman" w:hAnsi="Times New Roman" w:cs="Times New Roman"/>
                <w:sz w:val="24"/>
                <w:szCs w:val="24"/>
              </w:rPr>
            </w:pPr>
          </w:p>
        </w:tc>
        <w:tc>
          <w:tcPr>
            <w:tcW w:w="3040" w:type="dxa"/>
            <w:vAlign w:val="center"/>
          </w:tcPr>
          <w:p w14:paraId="7933C6CF" w14:textId="7BACE2F5" w:rsidR="006F3FE2" w:rsidRDefault="006F3FE2" w:rsidP="006F3FE2">
            <w:pPr>
              <w:jc w:val="center"/>
              <w:rPr>
                <w:noProof/>
              </w:rPr>
            </w:pPr>
            <w:r>
              <w:rPr>
                <w:noProof/>
              </w:rPr>
              <w:drawing>
                <wp:inline distT="0" distB="0" distL="0" distR="0" wp14:anchorId="328BD8C6" wp14:editId="36C75F48">
                  <wp:extent cx="1000092" cy="1123950"/>
                  <wp:effectExtent l="0" t="0" r="0" b="0"/>
                  <wp:docPr id="1027110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0785" name=""/>
                          <pic:cNvPicPr/>
                        </pic:nvPicPr>
                        <pic:blipFill rotWithShape="1">
                          <a:blip r:embed="rId29"/>
                          <a:srcRect b="53075"/>
                          <a:stretch/>
                        </pic:blipFill>
                        <pic:spPr bwMode="auto">
                          <a:xfrm>
                            <a:off x="0" y="0"/>
                            <a:ext cx="1005417" cy="1129934"/>
                          </a:xfrm>
                          <a:prstGeom prst="rect">
                            <a:avLst/>
                          </a:prstGeom>
                          <a:ln>
                            <a:noFill/>
                          </a:ln>
                          <a:extLst>
                            <a:ext uri="{53640926-AAD7-44D8-BBD7-CCE9431645EC}">
                              <a14:shadowObscured xmlns:a14="http://schemas.microsoft.com/office/drawing/2010/main"/>
                            </a:ext>
                          </a:extLst>
                        </pic:spPr>
                      </pic:pic>
                    </a:graphicData>
                  </a:graphic>
                </wp:inline>
              </w:drawing>
            </w:r>
          </w:p>
        </w:tc>
      </w:tr>
      <w:tr w:rsidR="006F3FE2" w14:paraId="455E513E" w14:textId="77777777" w:rsidTr="006F3FE2">
        <w:tc>
          <w:tcPr>
            <w:tcW w:w="2986" w:type="dxa"/>
            <w:vMerge/>
            <w:vAlign w:val="center"/>
          </w:tcPr>
          <w:p w14:paraId="7E108F0A" w14:textId="77777777" w:rsidR="006F3FE2" w:rsidRDefault="006F3FE2" w:rsidP="00C14601">
            <w:pPr>
              <w:jc w:val="center"/>
              <w:rPr>
                <w:rFonts w:ascii="Times New Roman" w:hAnsi="Times New Roman" w:cs="Times New Roman"/>
                <w:b/>
                <w:bCs/>
                <w:sz w:val="24"/>
                <w:szCs w:val="24"/>
              </w:rPr>
            </w:pPr>
          </w:p>
        </w:tc>
        <w:tc>
          <w:tcPr>
            <w:tcW w:w="2990" w:type="dxa"/>
          </w:tcPr>
          <w:p w14:paraId="5C4C7D79" w14:textId="2D05B9B5" w:rsidR="006F3FE2" w:rsidRPr="006F3FE2" w:rsidRDefault="006F3FE2" w:rsidP="00F8411A">
            <w:pPr>
              <w:jc w:val="both"/>
              <w:rPr>
                <w:rFonts w:ascii="Times New Roman" w:hAnsi="Times New Roman" w:cs="Times New Roman"/>
                <w:b/>
                <w:bCs/>
                <w:sz w:val="24"/>
                <w:szCs w:val="24"/>
              </w:rPr>
            </w:pPr>
            <w:r w:rsidRPr="006F3FE2">
              <w:rPr>
                <w:rFonts w:ascii="Times New Roman" w:hAnsi="Times New Roman" w:cs="Times New Roman"/>
                <w:b/>
                <w:bCs/>
                <w:sz w:val="24"/>
                <w:szCs w:val="24"/>
              </w:rPr>
              <w:t xml:space="preserve">Data object: </w:t>
            </w:r>
            <w:r w:rsidRPr="006F3FE2">
              <w:rPr>
                <w:rFonts w:ascii="Times New Roman" w:hAnsi="Times New Roman" w:cs="Times New Roman"/>
                <w:sz w:val="24"/>
                <w:szCs w:val="24"/>
              </w:rPr>
              <w:t>Permite</w:t>
            </w:r>
            <w:r w:rsidRPr="006F3FE2">
              <w:rPr>
                <w:rFonts w:ascii="Times New Roman" w:hAnsi="Times New Roman" w:cs="Times New Roman"/>
                <w:b/>
                <w:bCs/>
                <w:sz w:val="24"/>
                <w:szCs w:val="24"/>
              </w:rPr>
              <w:t xml:space="preserve"> </w:t>
            </w:r>
            <w:r w:rsidRPr="006F3FE2">
              <w:rPr>
                <w:rFonts w:ascii="Times New Roman" w:hAnsi="Times New Roman" w:cs="Times New Roman"/>
                <w:sz w:val="24"/>
                <w:szCs w:val="24"/>
              </w:rPr>
              <w:t>mostrar el flujo de información que está ocurriendo durante los procesos.</w:t>
            </w:r>
            <w:r w:rsidR="00F16A66">
              <w:rPr>
                <w:rFonts w:ascii="Times New Roman" w:hAnsi="Times New Roman" w:cs="Times New Roman"/>
                <w:sz w:val="24"/>
                <w:szCs w:val="24"/>
              </w:rPr>
              <w:t xml:space="preserve"> Representa </w:t>
            </w:r>
            <w:r w:rsidR="00F46DB6">
              <w:rPr>
                <w:rFonts w:ascii="Times New Roman" w:hAnsi="Times New Roman" w:cs="Times New Roman"/>
                <w:sz w:val="24"/>
                <w:szCs w:val="24"/>
              </w:rPr>
              <w:t>información</w:t>
            </w:r>
            <w:r w:rsidR="00F16A66">
              <w:rPr>
                <w:rFonts w:ascii="Times New Roman" w:hAnsi="Times New Roman" w:cs="Times New Roman"/>
                <w:sz w:val="24"/>
                <w:szCs w:val="24"/>
              </w:rPr>
              <w:t xml:space="preserve"> como: correos, documentos</w:t>
            </w:r>
            <w:r w:rsidR="00F46DB6">
              <w:rPr>
                <w:rFonts w:ascii="Times New Roman" w:hAnsi="Times New Roman" w:cs="Times New Roman"/>
                <w:sz w:val="24"/>
                <w:szCs w:val="24"/>
              </w:rPr>
              <w:t xml:space="preserve"> o cartas.</w:t>
            </w:r>
            <w:r>
              <w:rPr>
                <w:rFonts w:ascii="Times New Roman" w:hAnsi="Times New Roman" w:cs="Times New Roman"/>
                <w:sz w:val="24"/>
                <w:szCs w:val="24"/>
              </w:rPr>
              <w:t xml:space="preserve"> </w:t>
            </w:r>
          </w:p>
        </w:tc>
        <w:tc>
          <w:tcPr>
            <w:tcW w:w="3040" w:type="dxa"/>
            <w:vAlign w:val="bottom"/>
          </w:tcPr>
          <w:p w14:paraId="7D767B1F" w14:textId="0A2B96AE" w:rsidR="006F3FE2" w:rsidRDefault="006F3FE2" w:rsidP="00692CD4">
            <w:pPr>
              <w:jc w:val="center"/>
              <w:rPr>
                <w:noProof/>
              </w:rPr>
            </w:pPr>
            <w:r>
              <w:rPr>
                <w:noProof/>
              </w:rPr>
              <w:drawing>
                <wp:inline distT="0" distB="0" distL="0" distR="0" wp14:anchorId="4540419D" wp14:editId="38EB687A">
                  <wp:extent cx="1000092" cy="1204595"/>
                  <wp:effectExtent l="0" t="0" r="0" b="0"/>
                  <wp:docPr id="1180114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0785" name=""/>
                          <pic:cNvPicPr/>
                        </pic:nvPicPr>
                        <pic:blipFill rotWithShape="1">
                          <a:blip r:embed="rId29"/>
                          <a:srcRect t="49708"/>
                          <a:stretch/>
                        </pic:blipFill>
                        <pic:spPr bwMode="auto">
                          <a:xfrm>
                            <a:off x="0" y="0"/>
                            <a:ext cx="1005417" cy="1211009"/>
                          </a:xfrm>
                          <a:prstGeom prst="rect">
                            <a:avLst/>
                          </a:prstGeom>
                          <a:ln>
                            <a:noFill/>
                          </a:ln>
                          <a:extLst>
                            <a:ext uri="{53640926-AAD7-44D8-BBD7-CCE9431645EC}">
                              <a14:shadowObscured xmlns:a14="http://schemas.microsoft.com/office/drawing/2010/main"/>
                            </a:ext>
                          </a:extLst>
                        </pic:spPr>
                      </pic:pic>
                    </a:graphicData>
                  </a:graphic>
                </wp:inline>
              </w:drawing>
            </w:r>
          </w:p>
        </w:tc>
      </w:tr>
      <w:tr w:rsidR="005844C4" w14:paraId="7BC84584" w14:textId="77777777" w:rsidTr="006F3FE2">
        <w:tc>
          <w:tcPr>
            <w:tcW w:w="2986" w:type="dxa"/>
            <w:vAlign w:val="center"/>
          </w:tcPr>
          <w:p w14:paraId="72DB0B8F" w14:textId="7E79D6EA" w:rsidR="005844C4" w:rsidRDefault="005844C4" w:rsidP="00C14601">
            <w:pPr>
              <w:jc w:val="center"/>
              <w:rPr>
                <w:rFonts w:ascii="Times New Roman" w:hAnsi="Times New Roman" w:cs="Times New Roman"/>
                <w:b/>
                <w:bCs/>
                <w:sz w:val="24"/>
                <w:szCs w:val="24"/>
              </w:rPr>
            </w:pPr>
            <w:r>
              <w:rPr>
                <w:rFonts w:ascii="Times New Roman" w:hAnsi="Times New Roman" w:cs="Times New Roman"/>
                <w:b/>
                <w:bCs/>
                <w:sz w:val="24"/>
                <w:szCs w:val="24"/>
              </w:rPr>
              <w:t>Grupos</w:t>
            </w:r>
          </w:p>
        </w:tc>
        <w:tc>
          <w:tcPr>
            <w:tcW w:w="2990" w:type="dxa"/>
          </w:tcPr>
          <w:p w14:paraId="58574ECE" w14:textId="1B8BBD18" w:rsidR="005844C4" w:rsidRPr="0086290C" w:rsidRDefault="005844C4" w:rsidP="006F1122">
            <w:pPr>
              <w:jc w:val="both"/>
              <w:rPr>
                <w:rFonts w:ascii="Times New Roman" w:hAnsi="Times New Roman" w:cs="Times New Roman"/>
                <w:sz w:val="24"/>
                <w:szCs w:val="24"/>
              </w:rPr>
            </w:pPr>
            <w:r>
              <w:rPr>
                <w:rFonts w:ascii="Times New Roman" w:hAnsi="Times New Roman" w:cs="Times New Roman"/>
                <w:sz w:val="24"/>
                <w:szCs w:val="24"/>
              </w:rPr>
              <w:t xml:space="preserve">Es utilizado para la </w:t>
            </w:r>
            <w:r w:rsidR="006F1122">
              <w:rPr>
                <w:rFonts w:ascii="Times New Roman" w:hAnsi="Times New Roman" w:cs="Times New Roman"/>
                <w:sz w:val="24"/>
                <w:szCs w:val="24"/>
              </w:rPr>
              <w:t>agrupación</w:t>
            </w:r>
            <w:r>
              <w:rPr>
                <w:rFonts w:ascii="Times New Roman" w:hAnsi="Times New Roman" w:cs="Times New Roman"/>
                <w:sz w:val="24"/>
                <w:szCs w:val="24"/>
              </w:rPr>
              <w:t xml:space="preserve"> de tareas o procesos que </w:t>
            </w:r>
            <w:r w:rsidR="006F1122">
              <w:rPr>
                <w:rFonts w:ascii="Times New Roman" w:hAnsi="Times New Roman" w:cs="Times New Roman"/>
                <w:sz w:val="24"/>
                <w:szCs w:val="24"/>
              </w:rPr>
              <w:t>están</w:t>
            </w:r>
            <w:r>
              <w:rPr>
                <w:rFonts w:ascii="Times New Roman" w:hAnsi="Times New Roman" w:cs="Times New Roman"/>
                <w:sz w:val="24"/>
                <w:szCs w:val="24"/>
              </w:rPr>
              <w:t xml:space="preserve"> </w:t>
            </w:r>
            <w:r w:rsidR="006F1122">
              <w:rPr>
                <w:rFonts w:ascii="Times New Roman" w:hAnsi="Times New Roman" w:cs="Times New Roman"/>
                <w:sz w:val="24"/>
                <w:szCs w:val="24"/>
              </w:rPr>
              <w:t>desarrollándose</w:t>
            </w:r>
            <w:r>
              <w:rPr>
                <w:rFonts w:ascii="Times New Roman" w:hAnsi="Times New Roman" w:cs="Times New Roman"/>
                <w:sz w:val="24"/>
                <w:szCs w:val="24"/>
              </w:rPr>
              <w:t xml:space="preserve"> sobre la misma categoría. Este grupo no afecta</w:t>
            </w:r>
            <w:r w:rsidR="006F1122">
              <w:rPr>
                <w:rFonts w:ascii="Times New Roman" w:hAnsi="Times New Roman" w:cs="Times New Roman"/>
                <w:sz w:val="24"/>
                <w:szCs w:val="24"/>
              </w:rPr>
              <w:t xml:space="preserve"> a los flujos de secuencias de los procesos.</w:t>
            </w:r>
          </w:p>
        </w:tc>
        <w:tc>
          <w:tcPr>
            <w:tcW w:w="3040" w:type="dxa"/>
            <w:vAlign w:val="bottom"/>
          </w:tcPr>
          <w:p w14:paraId="2877175E" w14:textId="21293572" w:rsidR="005844C4" w:rsidRDefault="005844C4" w:rsidP="00692CD4">
            <w:pPr>
              <w:jc w:val="center"/>
              <w:rPr>
                <w:noProof/>
              </w:rPr>
            </w:pPr>
            <w:r>
              <w:rPr>
                <w:noProof/>
              </w:rPr>
              <w:drawing>
                <wp:inline distT="0" distB="0" distL="0" distR="0" wp14:anchorId="44F40C4A" wp14:editId="34C5184A">
                  <wp:extent cx="1202034" cy="1257300"/>
                  <wp:effectExtent l="0" t="0" r="0" b="0"/>
                  <wp:docPr id="51352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7025" name=""/>
                          <pic:cNvPicPr/>
                        </pic:nvPicPr>
                        <pic:blipFill>
                          <a:blip r:embed="rId30"/>
                          <a:stretch>
                            <a:fillRect/>
                          </a:stretch>
                        </pic:blipFill>
                        <pic:spPr>
                          <a:xfrm>
                            <a:off x="0" y="0"/>
                            <a:ext cx="1204811" cy="1260205"/>
                          </a:xfrm>
                          <a:prstGeom prst="rect">
                            <a:avLst/>
                          </a:prstGeom>
                        </pic:spPr>
                      </pic:pic>
                    </a:graphicData>
                  </a:graphic>
                </wp:inline>
              </w:drawing>
            </w:r>
          </w:p>
        </w:tc>
      </w:tr>
    </w:tbl>
    <w:p w14:paraId="28E8126A" w14:textId="77777777" w:rsidR="003C06C4" w:rsidRDefault="003C06C4" w:rsidP="0079250E">
      <w:pPr>
        <w:spacing w:line="360" w:lineRule="auto"/>
        <w:jc w:val="both"/>
        <w:rPr>
          <w:rFonts w:ascii="Times New Roman" w:hAnsi="Times New Roman" w:cs="Times New Roman"/>
          <w:sz w:val="24"/>
          <w:szCs w:val="24"/>
        </w:rPr>
      </w:pPr>
    </w:p>
    <w:p w14:paraId="1EE61E7C" w14:textId="08E53A1C" w:rsidR="0093025A" w:rsidRDefault="00326370" w:rsidP="0079250E">
      <w:pPr>
        <w:pStyle w:val="Ttulo1"/>
        <w:spacing w:line="360" w:lineRule="auto"/>
      </w:pPr>
      <w:bookmarkStart w:id="14" w:name="_Toc159364313"/>
      <w:r w:rsidRPr="00326370">
        <w:t>Ejemplos de notaciones</w:t>
      </w:r>
      <w:bookmarkEnd w:id="14"/>
    </w:p>
    <w:p w14:paraId="227D8C3F" w14:textId="3660807E" w:rsidR="00A45F5D" w:rsidRPr="00A45F5D" w:rsidRDefault="00A45F5D" w:rsidP="0079250E">
      <w:pPr>
        <w:pStyle w:val="Ttulo2"/>
        <w:spacing w:line="360" w:lineRule="auto"/>
      </w:pPr>
      <w:bookmarkStart w:id="15" w:name="_Toc159364314"/>
      <w:r>
        <w:t>Eventos</w:t>
      </w:r>
      <w:bookmarkEnd w:id="15"/>
    </w:p>
    <w:p w14:paraId="5A6A1CB0" w14:textId="2C7DE197" w:rsidR="00F90FF7" w:rsidRPr="005F2D8D" w:rsidRDefault="00F90FF7" w:rsidP="00C36FC4">
      <w:pPr>
        <w:pStyle w:val="Ttulo3"/>
        <w:spacing w:line="360" w:lineRule="auto"/>
      </w:pPr>
      <w:bookmarkStart w:id="16" w:name="_Toc159364315"/>
      <w:r w:rsidRPr="005F2D8D">
        <w:t>Evento de inicio de mensaje</w:t>
      </w:r>
      <w:bookmarkEnd w:id="16"/>
    </w:p>
    <w:p w14:paraId="16ECBC18" w14:textId="763E98D6" w:rsidR="001E32F5" w:rsidRPr="00C36FC4" w:rsidRDefault="00C36FC4" w:rsidP="00C36FC4">
      <w:pPr>
        <w:spacing w:line="360" w:lineRule="auto"/>
        <w:jc w:val="both"/>
        <w:rPr>
          <w:rFonts w:ascii="Times New Roman" w:hAnsi="Times New Roman" w:cs="Times New Roman"/>
          <w:sz w:val="24"/>
          <w:szCs w:val="24"/>
        </w:rPr>
      </w:pPr>
      <w:r w:rsidRPr="00C36FC4">
        <w:rPr>
          <w:rFonts w:ascii="Times New Roman" w:hAnsi="Times New Roman" w:cs="Times New Roman"/>
          <w:sz w:val="24"/>
          <w:szCs w:val="24"/>
        </w:rPr>
        <w:t>En este ejemplo</w:t>
      </w:r>
      <w:r w:rsidR="00295B07">
        <w:rPr>
          <w:rFonts w:ascii="Times New Roman" w:hAnsi="Times New Roman" w:cs="Times New Roman"/>
          <w:sz w:val="24"/>
          <w:szCs w:val="24"/>
        </w:rPr>
        <w:t xml:space="preserve"> para que se inicie la actividad o proceso “A” primero tiene que haber llegado el documento.</w:t>
      </w:r>
    </w:p>
    <w:p w14:paraId="2F24DAA0" w14:textId="4B6810EE" w:rsidR="00F90FF7" w:rsidRDefault="00A81437" w:rsidP="00295B07">
      <w:pPr>
        <w:tabs>
          <w:tab w:val="left" w:pos="1740"/>
        </w:tabs>
        <w:jc w:val="both"/>
        <w:rPr>
          <w:rFonts w:ascii="Times New Roman" w:hAnsi="Times New Roman" w:cs="Times New Roman"/>
          <w:b/>
          <w:bCs/>
          <w:sz w:val="24"/>
          <w:szCs w:val="24"/>
        </w:rPr>
      </w:pPr>
      <w:r>
        <w:rPr>
          <w:noProof/>
        </w:rPr>
        <mc:AlternateContent>
          <mc:Choice Requires="wps">
            <w:drawing>
              <wp:anchor distT="0" distB="0" distL="114300" distR="114300" simplePos="0" relativeHeight="251637760" behindDoc="0" locked="0" layoutInCell="1" allowOverlap="1" wp14:anchorId="725E61C9" wp14:editId="61065EC3">
                <wp:simplePos x="0" y="0"/>
                <wp:positionH relativeFrom="column">
                  <wp:posOffset>389255</wp:posOffset>
                </wp:positionH>
                <wp:positionV relativeFrom="paragraph">
                  <wp:posOffset>2016760</wp:posOffset>
                </wp:positionV>
                <wp:extent cx="5086350" cy="635"/>
                <wp:effectExtent l="0" t="0" r="0" b="0"/>
                <wp:wrapNone/>
                <wp:docPr id="694466676" name="Cuadro de texto 1"/>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2DC4E2E1" w14:textId="55A215F8" w:rsidR="00A81437" w:rsidRPr="00053232" w:rsidRDefault="00A81437" w:rsidP="00A81437">
                            <w:pPr>
                              <w:pStyle w:val="Descripcin"/>
                              <w:jc w:val="center"/>
                              <w:rPr>
                                <w:noProof/>
                              </w:rPr>
                            </w:pPr>
                            <w:bookmarkStart w:id="17" w:name="_Toc159327455"/>
                            <w:r>
                              <w:t xml:space="preserve">Ilustración </w:t>
                            </w:r>
                            <w:r>
                              <w:fldChar w:fldCharType="begin"/>
                            </w:r>
                            <w:r>
                              <w:instrText xml:space="preserve"> SEQ Ilustración \* ARABIC </w:instrText>
                            </w:r>
                            <w:r>
                              <w:fldChar w:fldCharType="separate"/>
                            </w:r>
                            <w:r w:rsidR="00167406">
                              <w:rPr>
                                <w:noProof/>
                              </w:rPr>
                              <w:t>1</w:t>
                            </w:r>
                            <w:r>
                              <w:fldChar w:fldCharType="end"/>
                            </w:r>
                            <w:r>
                              <w:t xml:space="preserve"> Evento de inicio de mensaje </w:t>
                            </w:r>
                            <w:r w:rsidRPr="002B6560">
                              <w:t>Realizado por LETURNE PLUAS JHON BYRON &amp; CHICA VALFRE VALESKA SOFIA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E61C9" id="_x0000_t202" coordsize="21600,21600" o:spt="202" path="m,l,21600r21600,l21600,xe">
                <v:stroke joinstyle="miter"/>
                <v:path gradientshapeok="t" o:connecttype="rect"/>
              </v:shapetype>
              <v:shape id="Cuadro de texto 1" o:spid="_x0000_s1026" type="#_x0000_t202" style="position:absolute;left:0;text-align:left;margin-left:30.65pt;margin-top:158.8pt;width:40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" stroked="f">
                <v:textbox style="mso-fit-shape-to-text:t" inset="0,0,0,0">
                  <w:txbxContent>
                    <w:p w14:paraId="2DC4E2E1" w14:textId="55A215F8" w:rsidR="00A81437" w:rsidRPr="00053232" w:rsidRDefault="00A81437" w:rsidP="00A81437">
                      <w:pPr>
                        <w:pStyle w:val="Descripcin"/>
                        <w:jc w:val="center"/>
                        <w:rPr>
                          <w:noProof/>
                        </w:rPr>
                      </w:pPr>
                      <w:bookmarkStart w:id="18" w:name="_Toc159327455"/>
                      <w:r>
                        <w:t xml:space="preserve">Ilustración </w:t>
                      </w:r>
                      <w:r>
                        <w:fldChar w:fldCharType="begin"/>
                      </w:r>
                      <w:r>
                        <w:instrText xml:space="preserve"> SEQ Ilustración \* ARABIC </w:instrText>
                      </w:r>
                      <w:r>
                        <w:fldChar w:fldCharType="separate"/>
                      </w:r>
                      <w:r w:rsidR="00167406">
                        <w:rPr>
                          <w:noProof/>
                        </w:rPr>
                        <w:t>1</w:t>
                      </w:r>
                      <w:r>
                        <w:fldChar w:fldCharType="end"/>
                      </w:r>
                      <w:r>
                        <w:t xml:space="preserve"> Evento de inicio de mensaje </w:t>
                      </w:r>
                      <w:r w:rsidRPr="002B6560">
                        <w:t>Realizado por LETURNE PLUAS JHON BYRON &amp; CHICA VALFRE VALESKA SOFIA</w:t>
                      </w:r>
                      <w:bookmarkEnd w:id="18"/>
                    </w:p>
                  </w:txbxContent>
                </v:textbox>
              </v:shape>
            </w:pict>
          </mc:Fallback>
        </mc:AlternateContent>
      </w:r>
      <w:r w:rsidR="00295B07">
        <w:rPr>
          <w:noProof/>
        </w:rPr>
        <w:drawing>
          <wp:anchor distT="0" distB="0" distL="114300" distR="114300" simplePos="0" relativeHeight="251620352" behindDoc="0" locked="0" layoutInCell="1" allowOverlap="1" wp14:anchorId="366C3896" wp14:editId="65E31C1E">
            <wp:simplePos x="0" y="0"/>
            <wp:positionH relativeFrom="margin">
              <wp:posOffset>389255</wp:posOffset>
            </wp:positionH>
            <wp:positionV relativeFrom="paragraph">
              <wp:posOffset>60960</wp:posOffset>
            </wp:positionV>
            <wp:extent cx="5086350" cy="1898650"/>
            <wp:effectExtent l="0" t="0" r="0" b="6350"/>
            <wp:wrapNone/>
            <wp:docPr id="1077161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61880" name=""/>
                    <pic:cNvPicPr/>
                  </pic:nvPicPr>
                  <pic:blipFill>
                    <a:blip r:embed="rId31">
                      <a:extLst>
                        <a:ext uri="{28A0092B-C50C-407E-A947-70E740481C1C}">
                          <a14:useLocalDpi xmlns:a14="http://schemas.microsoft.com/office/drawing/2010/main" val="0"/>
                        </a:ext>
                      </a:extLst>
                    </a:blip>
                    <a:stretch>
                      <a:fillRect/>
                    </a:stretch>
                  </pic:blipFill>
                  <pic:spPr>
                    <a:xfrm>
                      <a:off x="0" y="0"/>
                      <a:ext cx="5086350" cy="1898650"/>
                    </a:xfrm>
                    <a:prstGeom prst="rect">
                      <a:avLst/>
                    </a:prstGeom>
                  </pic:spPr>
                </pic:pic>
              </a:graphicData>
            </a:graphic>
            <wp14:sizeRelH relativeFrom="page">
              <wp14:pctWidth>0</wp14:pctWidth>
            </wp14:sizeRelH>
            <wp14:sizeRelV relativeFrom="page">
              <wp14:pctHeight>0</wp14:pctHeight>
            </wp14:sizeRelV>
          </wp:anchor>
        </w:drawing>
      </w:r>
    </w:p>
    <w:p w14:paraId="4AE8A761" w14:textId="333027C3" w:rsidR="00F90FF7" w:rsidRDefault="00F90FF7" w:rsidP="00F46547">
      <w:pPr>
        <w:jc w:val="both"/>
        <w:rPr>
          <w:rFonts w:ascii="Times New Roman" w:hAnsi="Times New Roman" w:cs="Times New Roman"/>
          <w:b/>
          <w:bCs/>
          <w:sz w:val="24"/>
          <w:szCs w:val="24"/>
        </w:rPr>
      </w:pPr>
    </w:p>
    <w:p w14:paraId="67B935D2" w14:textId="77777777" w:rsidR="00663993" w:rsidRDefault="00663993" w:rsidP="00F46547">
      <w:pPr>
        <w:jc w:val="both"/>
        <w:rPr>
          <w:rFonts w:ascii="Times New Roman" w:hAnsi="Times New Roman" w:cs="Times New Roman"/>
          <w:b/>
          <w:bCs/>
          <w:sz w:val="24"/>
          <w:szCs w:val="24"/>
        </w:rPr>
      </w:pPr>
    </w:p>
    <w:p w14:paraId="41D70C2A" w14:textId="77777777" w:rsidR="00663993" w:rsidRDefault="00663993" w:rsidP="00F46547">
      <w:pPr>
        <w:jc w:val="both"/>
        <w:rPr>
          <w:rFonts w:ascii="Times New Roman" w:hAnsi="Times New Roman" w:cs="Times New Roman"/>
          <w:b/>
          <w:bCs/>
          <w:sz w:val="24"/>
          <w:szCs w:val="24"/>
        </w:rPr>
      </w:pPr>
    </w:p>
    <w:p w14:paraId="3273CB0A" w14:textId="77777777" w:rsidR="00663993" w:rsidRDefault="00663993" w:rsidP="00F46547">
      <w:pPr>
        <w:jc w:val="both"/>
        <w:rPr>
          <w:rFonts w:ascii="Times New Roman" w:hAnsi="Times New Roman" w:cs="Times New Roman"/>
          <w:b/>
          <w:bCs/>
          <w:sz w:val="24"/>
          <w:szCs w:val="24"/>
        </w:rPr>
      </w:pPr>
    </w:p>
    <w:p w14:paraId="1DCDBD38" w14:textId="77777777" w:rsidR="00663993" w:rsidRDefault="00663993" w:rsidP="00F46547">
      <w:pPr>
        <w:jc w:val="both"/>
        <w:rPr>
          <w:rFonts w:ascii="Times New Roman" w:hAnsi="Times New Roman" w:cs="Times New Roman"/>
          <w:b/>
          <w:bCs/>
          <w:sz w:val="24"/>
          <w:szCs w:val="24"/>
        </w:rPr>
      </w:pPr>
    </w:p>
    <w:p w14:paraId="3E06689B" w14:textId="77777777" w:rsidR="00663993" w:rsidRDefault="00663993" w:rsidP="00F46547">
      <w:pPr>
        <w:jc w:val="both"/>
        <w:rPr>
          <w:rFonts w:ascii="Times New Roman" w:hAnsi="Times New Roman" w:cs="Times New Roman"/>
          <w:b/>
          <w:bCs/>
          <w:sz w:val="24"/>
          <w:szCs w:val="24"/>
        </w:rPr>
      </w:pPr>
    </w:p>
    <w:p w14:paraId="31D5B677" w14:textId="77777777" w:rsidR="0079250E" w:rsidRPr="00326370" w:rsidRDefault="0079250E" w:rsidP="00F46547">
      <w:pPr>
        <w:jc w:val="both"/>
        <w:rPr>
          <w:rFonts w:ascii="Times New Roman" w:hAnsi="Times New Roman" w:cs="Times New Roman"/>
          <w:b/>
          <w:bCs/>
          <w:sz w:val="24"/>
          <w:szCs w:val="24"/>
        </w:rPr>
      </w:pPr>
    </w:p>
    <w:p w14:paraId="70A23941" w14:textId="171B39E4" w:rsidR="00F90FF7" w:rsidRDefault="009A289E" w:rsidP="00BE1D1A">
      <w:pPr>
        <w:pStyle w:val="Ttulo3"/>
        <w:spacing w:line="360" w:lineRule="auto"/>
        <w:jc w:val="both"/>
      </w:pPr>
      <w:bookmarkStart w:id="19" w:name="_Toc159364316"/>
      <w:r>
        <w:lastRenderedPageBreak/>
        <w:t xml:space="preserve">Evento de </w:t>
      </w:r>
      <w:r w:rsidR="006A4D7E">
        <w:t>envío</w:t>
      </w:r>
      <w:r>
        <w:t xml:space="preserve"> </w:t>
      </w:r>
      <w:r w:rsidR="006A4D7E">
        <w:t>y recepción de mensaje</w:t>
      </w:r>
      <w:bookmarkEnd w:id="19"/>
    </w:p>
    <w:p w14:paraId="2B07D279" w14:textId="2BC40607" w:rsidR="00FC4BCE" w:rsidRPr="00FC4BCE" w:rsidRDefault="00FC4BCE" w:rsidP="00BE1D1A">
      <w:pPr>
        <w:spacing w:line="360" w:lineRule="auto"/>
        <w:jc w:val="both"/>
        <w:rPr>
          <w:rFonts w:ascii="Times New Roman" w:hAnsi="Times New Roman" w:cs="Times New Roman"/>
          <w:sz w:val="24"/>
          <w:szCs w:val="24"/>
        </w:rPr>
      </w:pPr>
      <w:r w:rsidRPr="00FC4BCE">
        <w:rPr>
          <w:rFonts w:ascii="Times New Roman" w:hAnsi="Times New Roman" w:cs="Times New Roman"/>
          <w:sz w:val="24"/>
          <w:szCs w:val="24"/>
        </w:rPr>
        <w:t>En este caso</w:t>
      </w:r>
      <w:r>
        <w:rPr>
          <w:rFonts w:ascii="Times New Roman" w:hAnsi="Times New Roman" w:cs="Times New Roman"/>
          <w:sz w:val="24"/>
          <w:szCs w:val="24"/>
        </w:rPr>
        <w:t xml:space="preserve"> se utilizo </w:t>
      </w:r>
      <w:r w:rsidR="00A042A7">
        <w:rPr>
          <w:rFonts w:ascii="Times New Roman" w:hAnsi="Times New Roman" w:cs="Times New Roman"/>
          <w:sz w:val="24"/>
          <w:szCs w:val="24"/>
        </w:rPr>
        <w:t xml:space="preserve">actividades en paralelo </w:t>
      </w:r>
      <w:r w:rsidR="00AE1AC9">
        <w:rPr>
          <w:rFonts w:ascii="Times New Roman" w:hAnsi="Times New Roman" w:cs="Times New Roman"/>
          <w:sz w:val="24"/>
          <w:szCs w:val="24"/>
        </w:rPr>
        <w:t xml:space="preserve">con esto cuando el flujo </w:t>
      </w:r>
      <w:r w:rsidR="00BE1D1A">
        <w:rPr>
          <w:rFonts w:ascii="Times New Roman" w:hAnsi="Times New Roman" w:cs="Times New Roman"/>
          <w:sz w:val="24"/>
          <w:szCs w:val="24"/>
        </w:rPr>
        <w:t>llegué</w:t>
      </w:r>
      <w:r w:rsidR="00AE1AC9">
        <w:rPr>
          <w:rFonts w:ascii="Times New Roman" w:hAnsi="Times New Roman" w:cs="Times New Roman"/>
          <w:sz w:val="24"/>
          <w:szCs w:val="24"/>
        </w:rPr>
        <w:t xml:space="preserve"> al </w:t>
      </w:r>
      <w:r w:rsidR="00BE1D1A">
        <w:rPr>
          <w:rFonts w:ascii="Times New Roman" w:hAnsi="Times New Roman" w:cs="Times New Roman"/>
          <w:sz w:val="24"/>
          <w:szCs w:val="24"/>
        </w:rPr>
        <w:t>evento “D” se quedará esperando a que el evento “C” envié la información que D necesita para avanzar.</w:t>
      </w:r>
      <w:r w:rsidR="003F1FF7">
        <w:rPr>
          <w:rFonts w:ascii="Times New Roman" w:hAnsi="Times New Roman" w:cs="Times New Roman"/>
          <w:sz w:val="24"/>
          <w:szCs w:val="24"/>
        </w:rPr>
        <w:t xml:space="preserve">  </w:t>
      </w:r>
    </w:p>
    <w:p w14:paraId="3AE0A6F0" w14:textId="0343C975" w:rsidR="00FC4BCE" w:rsidRDefault="00736CEA" w:rsidP="00F46547">
      <w:pPr>
        <w:jc w:val="both"/>
        <w:rPr>
          <w:rFonts w:ascii="Times New Roman" w:hAnsi="Times New Roman" w:cs="Times New Roman"/>
          <w:b/>
          <w:bCs/>
          <w:sz w:val="24"/>
          <w:szCs w:val="24"/>
        </w:rPr>
      </w:pPr>
      <w:r>
        <w:rPr>
          <w:noProof/>
        </w:rPr>
        <w:drawing>
          <wp:anchor distT="0" distB="0" distL="114300" distR="114300" simplePos="0" relativeHeight="251638784" behindDoc="0" locked="0" layoutInCell="1" allowOverlap="1" wp14:anchorId="59C83508" wp14:editId="15823950">
            <wp:simplePos x="0" y="0"/>
            <wp:positionH relativeFrom="margin">
              <wp:posOffset>102235</wp:posOffset>
            </wp:positionH>
            <wp:positionV relativeFrom="paragraph">
              <wp:posOffset>130175</wp:posOffset>
            </wp:positionV>
            <wp:extent cx="5705475" cy="2247900"/>
            <wp:effectExtent l="0" t="0" r="9525" b="0"/>
            <wp:wrapNone/>
            <wp:docPr id="1948810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0778" name=""/>
                    <pic:cNvPicPr/>
                  </pic:nvPicPr>
                  <pic:blipFill>
                    <a:blip r:embed="rId32">
                      <a:extLst>
                        <a:ext uri="{28A0092B-C50C-407E-A947-70E740481C1C}">
                          <a14:useLocalDpi xmlns:a14="http://schemas.microsoft.com/office/drawing/2010/main" val="0"/>
                        </a:ext>
                      </a:extLst>
                    </a:blip>
                    <a:stretch>
                      <a:fillRect/>
                    </a:stretch>
                  </pic:blipFill>
                  <pic:spPr>
                    <a:xfrm>
                      <a:off x="0" y="0"/>
                      <a:ext cx="5705475" cy="2247900"/>
                    </a:xfrm>
                    <a:prstGeom prst="rect">
                      <a:avLst/>
                    </a:prstGeom>
                  </pic:spPr>
                </pic:pic>
              </a:graphicData>
            </a:graphic>
            <wp14:sizeRelH relativeFrom="page">
              <wp14:pctWidth>0</wp14:pctWidth>
            </wp14:sizeRelH>
            <wp14:sizeRelV relativeFrom="page">
              <wp14:pctHeight>0</wp14:pctHeight>
            </wp14:sizeRelV>
          </wp:anchor>
        </w:drawing>
      </w:r>
    </w:p>
    <w:p w14:paraId="02CCA885" w14:textId="3BC4AD94" w:rsidR="006A4D7E" w:rsidRPr="009A289E" w:rsidRDefault="004852A1" w:rsidP="00F46547">
      <w:p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39808" behindDoc="0" locked="0" layoutInCell="1" allowOverlap="1" wp14:anchorId="1121CA89" wp14:editId="0EE6A246">
                <wp:simplePos x="0" y="0"/>
                <wp:positionH relativeFrom="column">
                  <wp:posOffset>152400</wp:posOffset>
                </wp:positionH>
                <wp:positionV relativeFrom="paragraph">
                  <wp:posOffset>2315845</wp:posOffset>
                </wp:positionV>
                <wp:extent cx="5705475" cy="635"/>
                <wp:effectExtent l="0" t="0" r="0" b="0"/>
                <wp:wrapNone/>
                <wp:docPr id="1092919990" name="Cuadro de texto 1"/>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10F285B4" w14:textId="1460430E" w:rsidR="004852A1" w:rsidRDefault="004852A1" w:rsidP="004852A1">
                            <w:pPr>
                              <w:pStyle w:val="Descripcin"/>
                              <w:spacing w:after="0"/>
                              <w:jc w:val="center"/>
                            </w:pPr>
                            <w:bookmarkStart w:id="20" w:name="_Toc159327456"/>
                            <w:r>
                              <w:t xml:space="preserve">Ilustración </w:t>
                            </w:r>
                            <w:r>
                              <w:fldChar w:fldCharType="begin"/>
                            </w:r>
                            <w:r>
                              <w:instrText xml:space="preserve"> SEQ Ilustración \* ARABIC </w:instrText>
                            </w:r>
                            <w:r>
                              <w:fldChar w:fldCharType="separate"/>
                            </w:r>
                            <w:r w:rsidR="00167406">
                              <w:rPr>
                                <w:noProof/>
                              </w:rPr>
                              <w:t>2</w:t>
                            </w:r>
                            <w:r>
                              <w:fldChar w:fldCharType="end"/>
                            </w:r>
                            <w:r>
                              <w:t xml:space="preserve"> Evento de envío y recepción de mensaje</w:t>
                            </w:r>
                            <w:bookmarkEnd w:id="20"/>
                          </w:p>
                          <w:p w14:paraId="1F20D7D5" w14:textId="57166376" w:rsidR="004852A1" w:rsidRPr="00256815" w:rsidRDefault="004852A1" w:rsidP="004852A1">
                            <w:pPr>
                              <w:pStyle w:val="Descripcin"/>
                              <w:spacing w:after="0"/>
                              <w:jc w:val="center"/>
                              <w:rPr>
                                <w:noProof/>
                              </w:rPr>
                            </w:pPr>
                            <w:r w:rsidRPr="00B41E31">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1CA89" id="_x0000_s1027" type="#_x0000_t202" style="position:absolute;left:0;text-align:left;margin-left:12pt;margin-top:182.35pt;width:449.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" stroked="f">
                <v:textbox style="mso-fit-shape-to-text:t" inset="0,0,0,0">
                  <w:txbxContent>
                    <w:p w14:paraId="10F285B4" w14:textId="1460430E" w:rsidR="004852A1" w:rsidRDefault="004852A1" w:rsidP="004852A1">
                      <w:pPr>
                        <w:pStyle w:val="Descripcin"/>
                        <w:spacing w:after="0"/>
                        <w:jc w:val="center"/>
                      </w:pPr>
                      <w:bookmarkStart w:id="21" w:name="_Toc159327456"/>
                      <w:r>
                        <w:t xml:space="preserve">Ilustración </w:t>
                      </w:r>
                      <w:r>
                        <w:fldChar w:fldCharType="begin"/>
                      </w:r>
                      <w:r>
                        <w:instrText xml:space="preserve"> SEQ Ilustración \* ARABIC </w:instrText>
                      </w:r>
                      <w:r>
                        <w:fldChar w:fldCharType="separate"/>
                      </w:r>
                      <w:r w:rsidR="00167406">
                        <w:rPr>
                          <w:noProof/>
                        </w:rPr>
                        <w:t>2</w:t>
                      </w:r>
                      <w:r>
                        <w:fldChar w:fldCharType="end"/>
                      </w:r>
                      <w:r>
                        <w:t xml:space="preserve"> Evento de envío y recepción de mensaje</w:t>
                      </w:r>
                      <w:bookmarkEnd w:id="21"/>
                    </w:p>
                    <w:p w14:paraId="1F20D7D5" w14:textId="57166376" w:rsidR="004852A1" w:rsidRPr="00256815" w:rsidRDefault="004852A1" w:rsidP="004852A1">
                      <w:pPr>
                        <w:pStyle w:val="Descripcin"/>
                        <w:spacing w:after="0"/>
                        <w:jc w:val="center"/>
                        <w:rPr>
                          <w:noProof/>
                        </w:rPr>
                      </w:pPr>
                      <w:r w:rsidRPr="00B41E31">
                        <w:t>Realizado por LETURNE PLUAS JHON BYRON &amp; CHICA VALFRE VALESKA SOFIA</w:t>
                      </w:r>
                    </w:p>
                  </w:txbxContent>
                </v:textbox>
              </v:shape>
            </w:pict>
          </mc:Fallback>
        </mc:AlternateContent>
      </w:r>
    </w:p>
    <w:p w14:paraId="2FF9AE1E" w14:textId="3FFC1190" w:rsidR="6A19C509" w:rsidRDefault="6A19C509" w:rsidP="6A19C509"/>
    <w:p w14:paraId="0B001EBC" w14:textId="1A9F4F29" w:rsidR="6A19C509" w:rsidRDefault="6A19C509" w:rsidP="6A19C509"/>
    <w:p w14:paraId="38863BD5" w14:textId="7238871C" w:rsidR="6A19C509" w:rsidRDefault="6A19C509" w:rsidP="6A19C509"/>
    <w:p w14:paraId="1876557E" w14:textId="68DC14D9" w:rsidR="6A19C509" w:rsidRDefault="6A19C509" w:rsidP="6A19C509"/>
    <w:p w14:paraId="61E6B091" w14:textId="33B25AEE" w:rsidR="6A19C509" w:rsidRDefault="6A19C509" w:rsidP="6A19C509"/>
    <w:p w14:paraId="626B7EE6" w14:textId="6B47F1F7" w:rsidR="6A19C509" w:rsidRDefault="6A19C509" w:rsidP="6A19C509"/>
    <w:p w14:paraId="4CC2C75D" w14:textId="27DD7157" w:rsidR="6A19C509" w:rsidRDefault="6A19C509" w:rsidP="6A19C509">
      <w:pPr>
        <w:rPr>
          <w:rFonts w:ascii="Times New Roman" w:hAnsi="Times New Roman" w:cs="Times New Roman"/>
          <w:sz w:val="24"/>
          <w:szCs w:val="24"/>
        </w:rPr>
      </w:pPr>
    </w:p>
    <w:p w14:paraId="12D8F3E0" w14:textId="77777777" w:rsidR="003F1FF7" w:rsidRDefault="003F1FF7" w:rsidP="6A19C509">
      <w:pPr>
        <w:rPr>
          <w:rFonts w:ascii="Times New Roman" w:hAnsi="Times New Roman" w:cs="Times New Roman"/>
          <w:sz w:val="24"/>
          <w:szCs w:val="24"/>
        </w:rPr>
      </w:pPr>
    </w:p>
    <w:p w14:paraId="193EF40A" w14:textId="5E7E0A63" w:rsidR="6A19C509" w:rsidRPr="00557BD0" w:rsidRDefault="6A19C509" w:rsidP="6A19C509">
      <w:pPr>
        <w:rPr>
          <w:rFonts w:ascii="Times New Roman" w:hAnsi="Times New Roman" w:cs="Times New Roman"/>
          <w:b/>
          <w:bCs/>
          <w:sz w:val="24"/>
          <w:szCs w:val="24"/>
        </w:rPr>
      </w:pPr>
    </w:p>
    <w:p w14:paraId="35C0B312" w14:textId="53C9F314" w:rsidR="6A19C509" w:rsidRDefault="00557BD0" w:rsidP="00441FF8">
      <w:pPr>
        <w:pStyle w:val="Ttulo3"/>
        <w:spacing w:line="360" w:lineRule="auto"/>
        <w:rPr>
          <w:lang w:val="pt-PT"/>
        </w:rPr>
      </w:pPr>
      <w:bookmarkStart w:id="22" w:name="_Toc159364317"/>
      <w:r w:rsidRPr="00557BD0">
        <w:rPr>
          <w:lang w:val="pt-PT"/>
        </w:rPr>
        <w:t>Evento de inicio de temporizador</w:t>
      </w:r>
      <w:bookmarkEnd w:id="22"/>
    </w:p>
    <w:p w14:paraId="19363342" w14:textId="1558CAC9" w:rsidR="00736CEA" w:rsidRPr="00441FF8" w:rsidRDefault="00736CEA" w:rsidP="00441FF8">
      <w:pPr>
        <w:spacing w:line="360" w:lineRule="auto"/>
        <w:jc w:val="both"/>
        <w:rPr>
          <w:rFonts w:ascii="Times New Roman" w:hAnsi="Times New Roman" w:cs="Times New Roman"/>
          <w:sz w:val="24"/>
          <w:szCs w:val="24"/>
          <w:lang w:val="es-ES"/>
        </w:rPr>
      </w:pPr>
      <w:r w:rsidRPr="00441FF8">
        <w:rPr>
          <w:rFonts w:ascii="Times New Roman" w:hAnsi="Times New Roman" w:cs="Times New Roman"/>
          <w:sz w:val="24"/>
          <w:szCs w:val="24"/>
          <w:lang w:val="es-ES"/>
        </w:rPr>
        <w:t xml:space="preserve">En este caso para que inicie la actividad o el proceso </w:t>
      </w:r>
      <w:r w:rsidR="00441FF8" w:rsidRPr="00441FF8">
        <w:rPr>
          <w:rFonts w:ascii="Times New Roman" w:hAnsi="Times New Roman" w:cs="Times New Roman"/>
          <w:sz w:val="24"/>
          <w:szCs w:val="24"/>
          <w:lang w:val="es-ES"/>
        </w:rPr>
        <w:t>debe haber pasado el ciclo de tiempo que se especifica en el temporizador.</w:t>
      </w:r>
    </w:p>
    <w:p w14:paraId="33B15F93" w14:textId="13B3577C" w:rsidR="00736CEA" w:rsidRPr="00736CEA" w:rsidRDefault="00441FF8" w:rsidP="00736CEA">
      <w:pPr>
        <w:rPr>
          <w:lang w:val="es-ES"/>
        </w:rPr>
      </w:pPr>
      <w:r>
        <w:rPr>
          <w:noProof/>
        </w:rPr>
        <mc:AlternateContent>
          <mc:Choice Requires="wps">
            <w:drawing>
              <wp:anchor distT="0" distB="0" distL="114300" distR="114300" simplePos="0" relativeHeight="251640832" behindDoc="0" locked="0" layoutInCell="1" allowOverlap="1" wp14:anchorId="622FEFF5" wp14:editId="1E03A05A">
                <wp:simplePos x="0" y="0"/>
                <wp:positionH relativeFrom="column">
                  <wp:posOffset>979805</wp:posOffset>
                </wp:positionH>
                <wp:positionV relativeFrom="paragraph">
                  <wp:posOffset>1165860</wp:posOffset>
                </wp:positionV>
                <wp:extent cx="3762375" cy="635"/>
                <wp:effectExtent l="0" t="0" r="0" b="0"/>
                <wp:wrapNone/>
                <wp:docPr id="807338132" name="Cuadro de texto 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5556CF8E" w14:textId="09E4F4C6" w:rsidR="00441FF8" w:rsidRDefault="00441FF8" w:rsidP="00441FF8">
                            <w:pPr>
                              <w:pStyle w:val="Descripcin"/>
                              <w:spacing w:after="0"/>
                              <w:jc w:val="center"/>
                            </w:pPr>
                            <w:bookmarkStart w:id="23" w:name="_Toc159327457"/>
                            <w:r>
                              <w:t xml:space="preserve">Ilustración </w:t>
                            </w:r>
                            <w:r>
                              <w:fldChar w:fldCharType="begin"/>
                            </w:r>
                            <w:r>
                              <w:instrText xml:space="preserve"> SEQ Ilustración \* ARABIC </w:instrText>
                            </w:r>
                            <w:r>
                              <w:fldChar w:fldCharType="separate"/>
                            </w:r>
                            <w:r w:rsidR="00167406">
                              <w:rPr>
                                <w:noProof/>
                              </w:rPr>
                              <w:t>3</w:t>
                            </w:r>
                            <w:r>
                              <w:fldChar w:fldCharType="end"/>
                            </w:r>
                            <w:r>
                              <w:t xml:space="preserve"> Evento de inicio de temporizador</w:t>
                            </w:r>
                            <w:bookmarkEnd w:id="23"/>
                          </w:p>
                          <w:p w14:paraId="2E437B0F" w14:textId="4525C72C" w:rsidR="00441FF8" w:rsidRPr="00C0150A" w:rsidRDefault="00441FF8" w:rsidP="00441FF8">
                            <w:pPr>
                              <w:pStyle w:val="Descripcin"/>
                              <w:spacing w:after="0"/>
                              <w:jc w:val="center"/>
                              <w:rPr>
                                <w:noProof/>
                              </w:rPr>
                            </w:pPr>
                            <w:r w:rsidRPr="00FF1A6B">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FEFF5" id="_x0000_s1028" type="#_x0000_t202" style="position:absolute;margin-left:77.15pt;margin-top:91.8pt;width:296.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AWGwIAAD8EAAAOAAAAZHJzL2Uyb0RvYy54bWysU01v2zAMvQ/YfxB0X5wPNB2C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" stroked="f">
                <v:textbox style="mso-fit-shape-to-text:t" inset="0,0,0,0">
                  <w:txbxContent>
                    <w:p w14:paraId="5556CF8E" w14:textId="09E4F4C6" w:rsidR="00441FF8" w:rsidRDefault="00441FF8" w:rsidP="00441FF8">
                      <w:pPr>
                        <w:pStyle w:val="Descripcin"/>
                        <w:spacing w:after="0"/>
                        <w:jc w:val="center"/>
                      </w:pPr>
                      <w:bookmarkStart w:id="24" w:name="_Toc159327457"/>
                      <w:r>
                        <w:t xml:space="preserve">Ilustración </w:t>
                      </w:r>
                      <w:r>
                        <w:fldChar w:fldCharType="begin"/>
                      </w:r>
                      <w:r>
                        <w:instrText xml:space="preserve"> SEQ Ilustración \* ARABIC </w:instrText>
                      </w:r>
                      <w:r>
                        <w:fldChar w:fldCharType="separate"/>
                      </w:r>
                      <w:r w:rsidR="00167406">
                        <w:rPr>
                          <w:noProof/>
                        </w:rPr>
                        <w:t>3</w:t>
                      </w:r>
                      <w:r>
                        <w:fldChar w:fldCharType="end"/>
                      </w:r>
                      <w:r>
                        <w:t xml:space="preserve"> Evento de inicio de temporizador</w:t>
                      </w:r>
                      <w:bookmarkEnd w:id="24"/>
                    </w:p>
                    <w:p w14:paraId="2E437B0F" w14:textId="4525C72C" w:rsidR="00441FF8" w:rsidRPr="00C0150A" w:rsidRDefault="00441FF8" w:rsidP="00441FF8">
                      <w:pPr>
                        <w:pStyle w:val="Descripcin"/>
                        <w:spacing w:after="0"/>
                        <w:jc w:val="center"/>
                        <w:rPr>
                          <w:noProof/>
                        </w:rPr>
                      </w:pPr>
                      <w:r w:rsidRPr="00FF1A6B">
                        <w:t>Realizado por LETURNE PLUAS JHON BYRON &amp; CHICA VALFRE VALESKA SOFIA</w:t>
                      </w:r>
                    </w:p>
                  </w:txbxContent>
                </v:textbox>
              </v:shape>
            </w:pict>
          </mc:Fallback>
        </mc:AlternateContent>
      </w:r>
      <w:r>
        <w:rPr>
          <w:noProof/>
        </w:rPr>
        <w:drawing>
          <wp:anchor distT="0" distB="0" distL="114300" distR="114300" simplePos="0" relativeHeight="251621376" behindDoc="0" locked="0" layoutInCell="1" allowOverlap="1" wp14:anchorId="1A7B1234" wp14:editId="098D3D65">
            <wp:simplePos x="0" y="0"/>
            <wp:positionH relativeFrom="margin">
              <wp:align>center</wp:align>
            </wp:positionH>
            <wp:positionV relativeFrom="paragraph">
              <wp:posOffset>74295</wp:posOffset>
            </wp:positionV>
            <wp:extent cx="3762375" cy="1034415"/>
            <wp:effectExtent l="0" t="0" r="9525" b="0"/>
            <wp:wrapNone/>
            <wp:docPr id="978185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85699" name=""/>
                    <pic:cNvPicPr/>
                  </pic:nvPicPr>
                  <pic:blipFill>
                    <a:blip r:embed="rId33">
                      <a:extLst>
                        <a:ext uri="{28A0092B-C50C-407E-A947-70E740481C1C}">
                          <a14:useLocalDpi xmlns:a14="http://schemas.microsoft.com/office/drawing/2010/main" val="0"/>
                        </a:ext>
                      </a:extLst>
                    </a:blip>
                    <a:stretch>
                      <a:fillRect/>
                    </a:stretch>
                  </pic:blipFill>
                  <pic:spPr>
                    <a:xfrm>
                      <a:off x="0" y="0"/>
                      <a:ext cx="3762375" cy="1034415"/>
                    </a:xfrm>
                    <a:prstGeom prst="rect">
                      <a:avLst/>
                    </a:prstGeom>
                  </pic:spPr>
                </pic:pic>
              </a:graphicData>
            </a:graphic>
            <wp14:sizeRelH relativeFrom="page">
              <wp14:pctWidth>0</wp14:pctWidth>
            </wp14:sizeRelH>
            <wp14:sizeRelV relativeFrom="page">
              <wp14:pctHeight>0</wp14:pctHeight>
            </wp14:sizeRelV>
          </wp:anchor>
        </w:drawing>
      </w:r>
    </w:p>
    <w:p w14:paraId="7CFBEF91" w14:textId="22FA34D3" w:rsidR="00557BD0" w:rsidRPr="00736CEA" w:rsidRDefault="00557BD0" w:rsidP="6A19C509">
      <w:pPr>
        <w:rPr>
          <w:lang w:val="es-ES"/>
        </w:rPr>
      </w:pPr>
    </w:p>
    <w:p w14:paraId="62B38374" w14:textId="4118DB8F" w:rsidR="6A19C509" w:rsidRPr="00736CEA" w:rsidRDefault="6A19C509" w:rsidP="6A19C509">
      <w:pPr>
        <w:rPr>
          <w:lang w:val="es-ES"/>
        </w:rPr>
      </w:pPr>
    </w:p>
    <w:p w14:paraId="15125DC8" w14:textId="58742F61" w:rsidR="6A19C509" w:rsidRPr="00736CEA" w:rsidRDefault="6A19C509" w:rsidP="6A19C509">
      <w:pPr>
        <w:rPr>
          <w:lang w:val="es-ES"/>
        </w:rPr>
      </w:pPr>
    </w:p>
    <w:p w14:paraId="49994194" w14:textId="593D8D4D" w:rsidR="6A19C509" w:rsidRPr="00736CEA" w:rsidRDefault="6A19C509" w:rsidP="6A19C509">
      <w:pPr>
        <w:rPr>
          <w:lang w:val="es-ES"/>
        </w:rPr>
      </w:pPr>
    </w:p>
    <w:p w14:paraId="1662FDA5" w14:textId="3A2870A1" w:rsidR="6A19C509" w:rsidRPr="00736CEA" w:rsidRDefault="6A19C509" w:rsidP="00AC5D2F">
      <w:pPr>
        <w:spacing w:line="360" w:lineRule="auto"/>
        <w:jc w:val="both"/>
        <w:rPr>
          <w:b/>
          <w:bCs/>
          <w:lang w:val="es-ES"/>
        </w:rPr>
      </w:pPr>
    </w:p>
    <w:p w14:paraId="014E656D" w14:textId="2BE94B57" w:rsidR="6A19C509" w:rsidRDefault="004F0448" w:rsidP="00AC5D2F">
      <w:pPr>
        <w:pStyle w:val="Ttulo3"/>
        <w:spacing w:line="360" w:lineRule="auto"/>
        <w:jc w:val="both"/>
        <w:rPr>
          <w:lang w:val="pt-PT"/>
        </w:rPr>
      </w:pPr>
      <w:bookmarkStart w:id="25" w:name="_Toc159364318"/>
      <w:r w:rsidRPr="004F0448">
        <w:rPr>
          <w:lang w:val="pt-PT"/>
        </w:rPr>
        <w:t>Evento intermedio de temporizador</w:t>
      </w:r>
      <w:bookmarkEnd w:id="25"/>
    </w:p>
    <w:p w14:paraId="5C3396EA" w14:textId="3005FA89" w:rsidR="00441FF8" w:rsidRPr="00AC5D2F" w:rsidRDefault="00441FF8" w:rsidP="00AC5D2F">
      <w:pPr>
        <w:spacing w:line="360" w:lineRule="auto"/>
        <w:jc w:val="both"/>
        <w:rPr>
          <w:lang w:val="es-ES"/>
        </w:rPr>
      </w:pPr>
      <w:r w:rsidRPr="00AC5D2F">
        <w:rPr>
          <w:lang w:val="es-ES"/>
        </w:rPr>
        <w:t xml:space="preserve">Una vez el </w:t>
      </w:r>
      <w:r w:rsidR="00AC5D2F">
        <w:rPr>
          <w:lang w:val="es-ES"/>
        </w:rPr>
        <w:t>flujo llego al temporizador debe pasar el tiempo especificado para que pasa a la actividad o proceso siguiente “B”.</w:t>
      </w:r>
    </w:p>
    <w:p w14:paraId="7F6D1D86" w14:textId="7F95C363" w:rsidR="00441FF8" w:rsidRPr="00AC5D2F" w:rsidRDefault="00AC5D2F" w:rsidP="00441FF8">
      <w:pPr>
        <w:rPr>
          <w:lang w:val="es-ES"/>
        </w:rPr>
      </w:pPr>
      <w:r>
        <w:rPr>
          <w:noProof/>
        </w:rPr>
        <mc:AlternateContent>
          <mc:Choice Requires="wps">
            <w:drawing>
              <wp:anchor distT="0" distB="0" distL="114300" distR="114300" simplePos="0" relativeHeight="251641856" behindDoc="0" locked="0" layoutInCell="1" allowOverlap="1" wp14:anchorId="2F759DBC" wp14:editId="28D1FDFF">
                <wp:simplePos x="0" y="0"/>
                <wp:positionH relativeFrom="column">
                  <wp:posOffset>65405</wp:posOffset>
                </wp:positionH>
                <wp:positionV relativeFrom="paragraph">
                  <wp:posOffset>1148080</wp:posOffset>
                </wp:positionV>
                <wp:extent cx="5591175" cy="635"/>
                <wp:effectExtent l="0" t="0" r="0" b="0"/>
                <wp:wrapNone/>
                <wp:docPr id="1752962621" name="Cuadro de texto 1"/>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509BBC31" w14:textId="5B10F039" w:rsidR="00AC5D2F" w:rsidRDefault="00AC5D2F" w:rsidP="00AC5D2F">
                            <w:pPr>
                              <w:pStyle w:val="Descripcin"/>
                              <w:spacing w:after="0"/>
                              <w:jc w:val="center"/>
                            </w:pPr>
                            <w:bookmarkStart w:id="26" w:name="_Toc159327458"/>
                            <w:r>
                              <w:t xml:space="preserve">Ilustración </w:t>
                            </w:r>
                            <w:r>
                              <w:fldChar w:fldCharType="begin"/>
                            </w:r>
                            <w:r>
                              <w:instrText xml:space="preserve"> SEQ Ilustración \* ARABIC </w:instrText>
                            </w:r>
                            <w:r>
                              <w:fldChar w:fldCharType="separate"/>
                            </w:r>
                            <w:r w:rsidR="00167406">
                              <w:rPr>
                                <w:noProof/>
                              </w:rPr>
                              <w:t>4</w:t>
                            </w:r>
                            <w:r>
                              <w:fldChar w:fldCharType="end"/>
                            </w:r>
                            <w:r>
                              <w:t xml:space="preserve"> Evento intermedio de temporizador</w:t>
                            </w:r>
                            <w:bookmarkEnd w:id="26"/>
                          </w:p>
                          <w:p w14:paraId="242745D6" w14:textId="5D3B8CF7" w:rsidR="00AC5D2F" w:rsidRPr="00FE76C1" w:rsidRDefault="00AC5D2F" w:rsidP="00AC5D2F">
                            <w:pPr>
                              <w:pStyle w:val="Descripcin"/>
                              <w:spacing w:after="0"/>
                              <w:jc w:val="center"/>
                              <w:rPr>
                                <w:noProof/>
                              </w:rPr>
                            </w:pPr>
                            <w:r w:rsidRPr="008A7264">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59DBC" id="_x0000_s1029" type="#_x0000_t202" style="position:absolute;margin-left:5.15pt;margin-top:90.4pt;width:440.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SCGw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" stroked="f">
                <v:textbox style="mso-fit-shape-to-text:t" inset="0,0,0,0">
                  <w:txbxContent>
                    <w:p w14:paraId="509BBC31" w14:textId="5B10F039" w:rsidR="00AC5D2F" w:rsidRDefault="00AC5D2F" w:rsidP="00AC5D2F">
                      <w:pPr>
                        <w:pStyle w:val="Descripcin"/>
                        <w:spacing w:after="0"/>
                        <w:jc w:val="center"/>
                      </w:pPr>
                      <w:bookmarkStart w:id="27" w:name="_Toc159327458"/>
                      <w:r>
                        <w:t xml:space="preserve">Ilustración </w:t>
                      </w:r>
                      <w:r>
                        <w:fldChar w:fldCharType="begin"/>
                      </w:r>
                      <w:r>
                        <w:instrText xml:space="preserve"> SEQ Ilustración \* ARABIC </w:instrText>
                      </w:r>
                      <w:r>
                        <w:fldChar w:fldCharType="separate"/>
                      </w:r>
                      <w:r w:rsidR="00167406">
                        <w:rPr>
                          <w:noProof/>
                        </w:rPr>
                        <w:t>4</w:t>
                      </w:r>
                      <w:r>
                        <w:fldChar w:fldCharType="end"/>
                      </w:r>
                      <w:r>
                        <w:t xml:space="preserve"> Evento intermedio de temporizador</w:t>
                      </w:r>
                      <w:bookmarkEnd w:id="27"/>
                    </w:p>
                    <w:p w14:paraId="242745D6" w14:textId="5D3B8CF7" w:rsidR="00AC5D2F" w:rsidRPr="00FE76C1" w:rsidRDefault="00AC5D2F" w:rsidP="00AC5D2F">
                      <w:pPr>
                        <w:pStyle w:val="Descripcin"/>
                        <w:spacing w:after="0"/>
                        <w:jc w:val="center"/>
                        <w:rPr>
                          <w:noProof/>
                        </w:rPr>
                      </w:pPr>
                      <w:r w:rsidRPr="008A7264">
                        <w:t>Realizado por LETURNE PLUAS JHON BYRON &amp; CHICA VALFRE VALESKA SOFIA</w:t>
                      </w:r>
                    </w:p>
                  </w:txbxContent>
                </v:textbox>
              </v:shape>
            </w:pict>
          </mc:Fallback>
        </mc:AlternateContent>
      </w:r>
      <w:r>
        <w:rPr>
          <w:noProof/>
        </w:rPr>
        <w:drawing>
          <wp:anchor distT="0" distB="0" distL="114300" distR="114300" simplePos="0" relativeHeight="251622400" behindDoc="0" locked="0" layoutInCell="1" allowOverlap="1" wp14:anchorId="7F9803DF" wp14:editId="1CDFBCA0">
            <wp:simplePos x="0" y="0"/>
            <wp:positionH relativeFrom="margin">
              <wp:align>center</wp:align>
            </wp:positionH>
            <wp:positionV relativeFrom="paragraph">
              <wp:posOffset>33655</wp:posOffset>
            </wp:positionV>
            <wp:extent cx="5591175" cy="1057275"/>
            <wp:effectExtent l="0" t="0" r="9525" b="9525"/>
            <wp:wrapNone/>
            <wp:docPr id="2118959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9399" name=""/>
                    <pic:cNvPicPr/>
                  </pic:nvPicPr>
                  <pic:blipFill>
                    <a:blip r:embed="rId34">
                      <a:extLst>
                        <a:ext uri="{28A0092B-C50C-407E-A947-70E740481C1C}">
                          <a14:useLocalDpi xmlns:a14="http://schemas.microsoft.com/office/drawing/2010/main" val="0"/>
                        </a:ext>
                      </a:extLst>
                    </a:blip>
                    <a:stretch>
                      <a:fillRect/>
                    </a:stretch>
                  </pic:blipFill>
                  <pic:spPr>
                    <a:xfrm>
                      <a:off x="0" y="0"/>
                      <a:ext cx="5591175" cy="1057275"/>
                    </a:xfrm>
                    <a:prstGeom prst="rect">
                      <a:avLst/>
                    </a:prstGeom>
                  </pic:spPr>
                </pic:pic>
              </a:graphicData>
            </a:graphic>
            <wp14:sizeRelH relativeFrom="page">
              <wp14:pctWidth>0</wp14:pctWidth>
            </wp14:sizeRelH>
            <wp14:sizeRelV relativeFrom="page">
              <wp14:pctHeight>0</wp14:pctHeight>
            </wp14:sizeRelV>
          </wp:anchor>
        </w:drawing>
      </w:r>
    </w:p>
    <w:p w14:paraId="4B3831C3" w14:textId="549093E2" w:rsidR="00FF76C3" w:rsidRPr="00AC5D2F" w:rsidRDefault="00FF76C3" w:rsidP="6A19C509">
      <w:pPr>
        <w:rPr>
          <w:lang w:val="es-ES"/>
        </w:rPr>
      </w:pPr>
    </w:p>
    <w:p w14:paraId="398FEA96" w14:textId="4B0FB302" w:rsidR="6A19C509" w:rsidRPr="00AC5D2F" w:rsidRDefault="6A19C509" w:rsidP="6A19C509">
      <w:pPr>
        <w:rPr>
          <w:lang w:val="es-ES"/>
        </w:rPr>
      </w:pPr>
    </w:p>
    <w:p w14:paraId="1DC43B27" w14:textId="77777777" w:rsidR="00441FF8" w:rsidRPr="00AC5D2F" w:rsidRDefault="00441FF8" w:rsidP="00FF76C3">
      <w:pPr>
        <w:rPr>
          <w:lang w:val="es-ES"/>
        </w:rPr>
      </w:pPr>
    </w:p>
    <w:p w14:paraId="37A05552" w14:textId="50896478" w:rsidR="00FF76C3" w:rsidRPr="009F11B4" w:rsidRDefault="00FF76C3" w:rsidP="0079250E">
      <w:pPr>
        <w:pStyle w:val="Ttulo2"/>
        <w:spacing w:line="360" w:lineRule="auto"/>
        <w:rPr>
          <w:lang w:val="pt-PT"/>
        </w:rPr>
      </w:pPr>
      <w:bookmarkStart w:id="28" w:name="_Toc159364319"/>
      <w:r w:rsidRPr="009F11B4">
        <w:rPr>
          <w:lang w:val="pt-PT"/>
        </w:rPr>
        <w:lastRenderedPageBreak/>
        <w:t>Tareas</w:t>
      </w:r>
      <w:bookmarkEnd w:id="28"/>
    </w:p>
    <w:p w14:paraId="5E53CD58" w14:textId="51E46152" w:rsidR="009F11B4" w:rsidRDefault="009F11B4" w:rsidP="0079250E">
      <w:pPr>
        <w:pStyle w:val="Ttulo3"/>
        <w:spacing w:line="360" w:lineRule="auto"/>
        <w:rPr>
          <w:lang w:val="pt-PT"/>
        </w:rPr>
      </w:pPr>
      <w:bookmarkStart w:id="29" w:name="_Toc159364320"/>
      <w:r w:rsidRPr="009F11B4">
        <w:rPr>
          <w:lang w:val="pt-PT"/>
        </w:rPr>
        <w:t>Tarea generica</w:t>
      </w:r>
      <w:bookmarkEnd w:id="29"/>
    </w:p>
    <w:p w14:paraId="3060AC0F" w14:textId="649C267D" w:rsidR="00AC5D2F" w:rsidRPr="000304DE" w:rsidRDefault="00AC5D2F" w:rsidP="00AC5D2F">
      <w:pPr>
        <w:rPr>
          <w:rFonts w:ascii="Times New Roman" w:hAnsi="Times New Roman" w:cs="Times New Roman"/>
          <w:sz w:val="24"/>
          <w:szCs w:val="24"/>
          <w:lang w:val="es-ES"/>
        </w:rPr>
      </w:pPr>
      <w:r w:rsidRPr="000304DE">
        <w:rPr>
          <w:rFonts w:ascii="Times New Roman" w:hAnsi="Times New Roman" w:cs="Times New Roman"/>
          <w:sz w:val="24"/>
          <w:szCs w:val="24"/>
          <w:lang w:val="es-ES"/>
        </w:rPr>
        <w:t>En este caso la tarea es genérica</w:t>
      </w:r>
      <w:r w:rsidR="000304DE" w:rsidRPr="000304DE">
        <w:rPr>
          <w:rFonts w:ascii="Times New Roman" w:hAnsi="Times New Roman" w:cs="Times New Roman"/>
          <w:sz w:val="24"/>
          <w:szCs w:val="24"/>
          <w:lang w:val="es-ES"/>
        </w:rPr>
        <w:t xml:space="preserve"> toma como definición según la especificación del proceso.</w:t>
      </w:r>
    </w:p>
    <w:p w14:paraId="5AAEBAC1" w14:textId="21D61DAF" w:rsidR="00AC5D2F" w:rsidRPr="00AC5D2F" w:rsidRDefault="000304DE" w:rsidP="00AC5D2F">
      <w:pPr>
        <w:rPr>
          <w:lang w:val="es-ES"/>
        </w:rPr>
      </w:pPr>
      <w:r>
        <w:rPr>
          <w:noProof/>
        </w:rPr>
        <w:drawing>
          <wp:anchor distT="0" distB="0" distL="114300" distR="114300" simplePos="0" relativeHeight="251623424" behindDoc="0" locked="0" layoutInCell="1" allowOverlap="1" wp14:anchorId="25C6F272" wp14:editId="22E4D627">
            <wp:simplePos x="0" y="0"/>
            <wp:positionH relativeFrom="margin">
              <wp:align>center</wp:align>
            </wp:positionH>
            <wp:positionV relativeFrom="paragraph">
              <wp:posOffset>5715</wp:posOffset>
            </wp:positionV>
            <wp:extent cx="2800350" cy="1014620"/>
            <wp:effectExtent l="0" t="0" r="0" b="0"/>
            <wp:wrapNone/>
            <wp:docPr id="342309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09530" name=""/>
                    <pic:cNvPicPr/>
                  </pic:nvPicPr>
                  <pic:blipFill>
                    <a:blip r:embed="rId35">
                      <a:extLst>
                        <a:ext uri="{28A0092B-C50C-407E-A947-70E740481C1C}">
                          <a14:useLocalDpi xmlns:a14="http://schemas.microsoft.com/office/drawing/2010/main" val="0"/>
                        </a:ext>
                      </a:extLst>
                    </a:blip>
                    <a:stretch>
                      <a:fillRect/>
                    </a:stretch>
                  </pic:blipFill>
                  <pic:spPr>
                    <a:xfrm>
                      <a:off x="0" y="0"/>
                      <a:ext cx="2800350" cy="1014620"/>
                    </a:xfrm>
                    <a:prstGeom prst="rect">
                      <a:avLst/>
                    </a:prstGeom>
                  </pic:spPr>
                </pic:pic>
              </a:graphicData>
            </a:graphic>
            <wp14:sizeRelH relativeFrom="page">
              <wp14:pctWidth>0</wp14:pctWidth>
            </wp14:sizeRelH>
            <wp14:sizeRelV relativeFrom="page">
              <wp14:pctHeight>0</wp14:pctHeight>
            </wp14:sizeRelV>
          </wp:anchor>
        </w:drawing>
      </w:r>
    </w:p>
    <w:p w14:paraId="79CB51D1" w14:textId="77777777" w:rsidR="00AC5D2F" w:rsidRPr="00AC5D2F" w:rsidRDefault="00AC5D2F" w:rsidP="00AC5D2F">
      <w:pPr>
        <w:rPr>
          <w:lang w:val="es-ES"/>
        </w:rPr>
      </w:pPr>
    </w:p>
    <w:p w14:paraId="0FED105E" w14:textId="672EC0E7" w:rsidR="004B26D4" w:rsidRPr="00AC5D2F" w:rsidRDefault="004B26D4" w:rsidP="00FF76C3">
      <w:pPr>
        <w:rPr>
          <w:rFonts w:ascii="Times New Roman" w:hAnsi="Times New Roman" w:cs="Times New Roman"/>
          <w:b/>
          <w:bCs/>
          <w:sz w:val="24"/>
          <w:szCs w:val="24"/>
          <w:lang w:val="es-ES"/>
        </w:rPr>
      </w:pPr>
    </w:p>
    <w:p w14:paraId="5F3ADF2D" w14:textId="4D42A99D" w:rsidR="00A67F0F" w:rsidRDefault="001176DE" w:rsidP="00A67F0F">
      <w:pPr>
        <w:rPr>
          <w:rFonts w:ascii="Times New Roman" w:hAnsi="Times New Roman" w:cs="Times New Roman"/>
          <w:sz w:val="24"/>
          <w:szCs w:val="24"/>
          <w:lang w:val="es-ES"/>
        </w:rPr>
      </w:pPr>
      <w:r>
        <w:rPr>
          <w:noProof/>
        </w:rPr>
        <mc:AlternateContent>
          <mc:Choice Requires="wps">
            <w:drawing>
              <wp:anchor distT="0" distB="0" distL="114300" distR="114300" simplePos="0" relativeHeight="251642880" behindDoc="0" locked="0" layoutInCell="1" allowOverlap="1" wp14:anchorId="29F749EF" wp14:editId="739842AE">
                <wp:simplePos x="0" y="0"/>
                <wp:positionH relativeFrom="margin">
                  <wp:align>center</wp:align>
                </wp:positionH>
                <wp:positionV relativeFrom="paragraph">
                  <wp:posOffset>10795</wp:posOffset>
                </wp:positionV>
                <wp:extent cx="3829050" cy="635"/>
                <wp:effectExtent l="0" t="0" r="0" b="6985"/>
                <wp:wrapNone/>
                <wp:docPr id="364106484" name="Cuadro de texto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31947046" w14:textId="0B9BEEFC" w:rsidR="000304DE" w:rsidRDefault="000304DE" w:rsidP="000304DE">
                            <w:pPr>
                              <w:pStyle w:val="Descripcin"/>
                              <w:spacing w:after="0"/>
                              <w:jc w:val="center"/>
                            </w:pPr>
                            <w:bookmarkStart w:id="30" w:name="_Toc159327459"/>
                            <w:r>
                              <w:t xml:space="preserve">Ilustración </w:t>
                            </w:r>
                            <w:r>
                              <w:fldChar w:fldCharType="begin"/>
                            </w:r>
                            <w:r>
                              <w:instrText xml:space="preserve"> SEQ Ilustración \* ARABIC </w:instrText>
                            </w:r>
                            <w:r>
                              <w:fldChar w:fldCharType="separate"/>
                            </w:r>
                            <w:r w:rsidR="00167406">
                              <w:rPr>
                                <w:noProof/>
                              </w:rPr>
                              <w:t>5</w:t>
                            </w:r>
                            <w:r>
                              <w:fldChar w:fldCharType="end"/>
                            </w:r>
                            <w:r>
                              <w:t xml:space="preserve"> Tarea genérica</w:t>
                            </w:r>
                            <w:bookmarkEnd w:id="30"/>
                          </w:p>
                          <w:p w14:paraId="7FF81440" w14:textId="79C5BA99" w:rsidR="000304DE" w:rsidRPr="003C2AE2" w:rsidRDefault="000304DE" w:rsidP="000304DE">
                            <w:pPr>
                              <w:pStyle w:val="Descripcin"/>
                              <w:spacing w:after="0"/>
                              <w:jc w:val="center"/>
                              <w:rPr>
                                <w:noProof/>
                              </w:rPr>
                            </w:pPr>
                            <w:r w:rsidRPr="00471FE6">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F749EF" id="_x0000_s1030" type="#_x0000_t202" style="position:absolute;margin-left:0;margin-top:.85pt;width:301.5pt;height:.05pt;z-index:251642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t8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fzT9J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" stroked="f">
                <v:textbox style="mso-fit-shape-to-text:t" inset="0,0,0,0">
                  <w:txbxContent>
                    <w:p w14:paraId="31947046" w14:textId="0B9BEEFC" w:rsidR="000304DE" w:rsidRDefault="000304DE" w:rsidP="000304DE">
                      <w:pPr>
                        <w:pStyle w:val="Descripcin"/>
                        <w:spacing w:after="0"/>
                        <w:jc w:val="center"/>
                      </w:pPr>
                      <w:bookmarkStart w:id="31" w:name="_Toc159327459"/>
                      <w:r>
                        <w:t xml:space="preserve">Ilustración </w:t>
                      </w:r>
                      <w:r>
                        <w:fldChar w:fldCharType="begin"/>
                      </w:r>
                      <w:r>
                        <w:instrText xml:space="preserve"> SEQ Ilustración \* ARABIC </w:instrText>
                      </w:r>
                      <w:r>
                        <w:fldChar w:fldCharType="separate"/>
                      </w:r>
                      <w:r w:rsidR="00167406">
                        <w:rPr>
                          <w:noProof/>
                        </w:rPr>
                        <w:t>5</w:t>
                      </w:r>
                      <w:r>
                        <w:fldChar w:fldCharType="end"/>
                      </w:r>
                      <w:r>
                        <w:t xml:space="preserve"> Tarea genérica</w:t>
                      </w:r>
                      <w:bookmarkEnd w:id="31"/>
                    </w:p>
                    <w:p w14:paraId="7FF81440" w14:textId="79C5BA99" w:rsidR="000304DE" w:rsidRPr="003C2AE2" w:rsidRDefault="000304DE" w:rsidP="000304DE">
                      <w:pPr>
                        <w:pStyle w:val="Descripcin"/>
                        <w:spacing w:after="0"/>
                        <w:jc w:val="center"/>
                        <w:rPr>
                          <w:noProof/>
                        </w:rPr>
                      </w:pPr>
                      <w:r w:rsidRPr="00471FE6">
                        <w:t>Realizado por LETURNE PLUAS JHON BYRON &amp; CHICA VALFRE VALESKA SOFIA</w:t>
                      </w:r>
                    </w:p>
                  </w:txbxContent>
                </v:textbox>
                <w10:wrap anchorx="margin"/>
              </v:shape>
            </w:pict>
          </mc:Fallback>
        </mc:AlternateContent>
      </w:r>
    </w:p>
    <w:p w14:paraId="564222B7" w14:textId="77777777" w:rsidR="001176DE" w:rsidRPr="001176DE" w:rsidRDefault="001176DE" w:rsidP="00A67F0F">
      <w:pPr>
        <w:rPr>
          <w:rFonts w:ascii="Times New Roman" w:hAnsi="Times New Roman" w:cs="Times New Roman"/>
          <w:sz w:val="24"/>
          <w:szCs w:val="24"/>
          <w:lang w:val="es-ES"/>
        </w:rPr>
      </w:pPr>
    </w:p>
    <w:p w14:paraId="74A3762B" w14:textId="090DA97D" w:rsidR="00A67F0F" w:rsidRDefault="00A67F0F" w:rsidP="00074493">
      <w:pPr>
        <w:pStyle w:val="Ttulo3"/>
        <w:spacing w:line="360" w:lineRule="auto"/>
      </w:pPr>
      <w:bookmarkStart w:id="32" w:name="_Toc159364321"/>
      <w:r w:rsidRPr="004F6AAA">
        <w:t>Tarea de usuario</w:t>
      </w:r>
      <w:bookmarkEnd w:id="32"/>
    </w:p>
    <w:p w14:paraId="7F39E335" w14:textId="2E46991D" w:rsidR="00A67F0F" w:rsidRDefault="000304DE" w:rsidP="00074493">
      <w:pPr>
        <w:spacing w:line="360" w:lineRule="auto"/>
        <w:rPr>
          <w:rFonts w:ascii="Times New Roman" w:hAnsi="Times New Roman" w:cs="Times New Roman"/>
          <w:sz w:val="24"/>
          <w:szCs w:val="24"/>
        </w:rPr>
      </w:pPr>
      <w:r>
        <w:rPr>
          <w:rFonts w:ascii="Times New Roman" w:hAnsi="Times New Roman" w:cs="Times New Roman"/>
          <w:sz w:val="24"/>
          <w:szCs w:val="24"/>
        </w:rPr>
        <w:t>En este caso la tarea es realizada por un actor de</w:t>
      </w:r>
      <w:r w:rsidR="00074493">
        <w:rPr>
          <w:rFonts w:ascii="Times New Roman" w:hAnsi="Times New Roman" w:cs="Times New Roman"/>
          <w:sz w:val="24"/>
          <w:szCs w:val="24"/>
        </w:rPr>
        <w:t>l sistema que se está llevando a cabo.</w:t>
      </w:r>
    </w:p>
    <w:p w14:paraId="650B0163" w14:textId="3CEE0FEF" w:rsidR="00451FF7" w:rsidRDefault="001176DE" w:rsidP="00A67F0F">
      <w:pPr>
        <w:rPr>
          <w:rFonts w:ascii="Times New Roman" w:hAnsi="Times New Roman" w:cs="Times New Roman"/>
          <w:sz w:val="24"/>
          <w:szCs w:val="24"/>
        </w:rPr>
      </w:pPr>
      <w:r>
        <w:rPr>
          <w:noProof/>
        </w:rPr>
        <w:drawing>
          <wp:anchor distT="0" distB="0" distL="114300" distR="114300" simplePos="0" relativeHeight="251624448" behindDoc="0" locked="0" layoutInCell="1" allowOverlap="1" wp14:anchorId="2B70438C" wp14:editId="4632CD26">
            <wp:simplePos x="0" y="0"/>
            <wp:positionH relativeFrom="margin">
              <wp:posOffset>1457325</wp:posOffset>
            </wp:positionH>
            <wp:positionV relativeFrom="paragraph">
              <wp:posOffset>6350</wp:posOffset>
            </wp:positionV>
            <wp:extent cx="3094254" cy="889153"/>
            <wp:effectExtent l="0" t="0" r="0" b="6350"/>
            <wp:wrapNone/>
            <wp:docPr id="417807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07737" name=""/>
                    <pic:cNvPicPr/>
                  </pic:nvPicPr>
                  <pic:blipFill>
                    <a:blip r:embed="rId36">
                      <a:extLst>
                        <a:ext uri="{28A0092B-C50C-407E-A947-70E740481C1C}">
                          <a14:useLocalDpi xmlns:a14="http://schemas.microsoft.com/office/drawing/2010/main" val="0"/>
                        </a:ext>
                      </a:extLst>
                    </a:blip>
                    <a:stretch>
                      <a:fillRect/>
                    </a:stretch>
                  </pic:blipFill>
                  <pic:spPr>
                    <a:xfrm>
                      <a:off x="0" y="0"/>
                      <a:ext cx="3094254" cy="889153"/>
                    </a:xfrm>
                    <a:prstGeom prst="rect">
                      <a:avLst/>
                    </a:prstGeom>
                  </pic:spPr>
                </pic:pic>
              </a:graphicData>
            </a:graphic>
            <wp14:sizeRelH relativeFrom="page">
              <wp14:pctWidth>0</wp14:pctWidth>
            </wp14:sizeRelH>
            <wp14:sizeRelV relativeFrom="page">
              <wp14:pctHeight>0</wp14:pctHeight>
            </wp14:sizeRelV>
          </wp:anchor>
        </w:drawing>
      </w:r>
    </w:p>
    <w:p w14:paraId="076901AC" w14:textId="77777777" w:rsidR="00451FF7" w:rsidRDefault="00451FF7" w:rsidP="00A67F0F">
      <w:pPr>
        <w:rPr>
          <w:rFonts w:ascii="Times New Roman" w:hAnsi="Times New Roman" w:cs="Times New Roman"/>
          <w:sz w:val="24"/>
          <w:szCs w:val="24"/>
        </w:rPr>
      </w:pPr>
    </w:p>
    <w:p w14:paraId="578129D7" w14:textId="6CFF6D35" w:rsidR="000304DE" w:rsidRDefault="000304DE" w:rsidP="00A67F0F">
      <w:pPr>
        <w:rPr>
          <w:rFonts w:ascii="Times New Roman" w:hAnsi="Times New Roman" w:cs="Times New Roman"/>
          <w:sz w:val="24"/>
          <w:szCs w:val="24"/>
        </w:rPr>
      </w:pPr>
    </w:p>
    <w:p w14:paraId="10411440" w14:textId="5E316475" w:rsidR="006C18AF" w:rsidRDefault="001176DE" w:rsidP="00A67F0F">
      <w:pPr>
        <w:rPr>
          <w:rFonts w:ascii="Times New Roman" w:hAnsi="Times New Roman" w:cs="Times New Roman"/>
          <w:sz w:val="24"/>
          <w:szCs w:val="24"/>
        </w:rPr>
      </w:pPr>
      <w:r>
        <w:rPr>
          <w:noProof/>
        </w:rPr>
        <mc:AlternateContent>
          <mc:Choice Requires="wps">
            <w:drawing>
              <wp:anchor distT="0" distB="0" distL="114300" distR="114300" simplePos="0" relativeHeight="251643904" behindDoc="0" locked="0" layoutInCell="1" allowOverlap="1" wp14:anchorId="37646A00" wp14:editId="7E5D50CE">
                <wp:simplePos x="0" y="0"/>
                <wp:positionH relativeFrom="margin">
                  <wp:align>center</wp:align>
                </wp:positionH>
                <wp:positionV relativeFrom="paragraph">
                  <wp:posOffset>19050</wp:posOffset>
                </wp:positionV>
                <wp:extent cx="3609975" cy="635"/>
                <wp:effectExtent l="0" t="0" r="9525" b="6985"/>
                <wp:wrapNone/>
                <wp:docPr id="1737090671" name="Cuadro de texto 1"/>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029111D9" w14:textId="3404E5D3" w:rsidR="00074493" w:rsidRDefault="00074493" w:rsidP="00074493">
                            <w:pPr>
                              <w:pStyle w:val="Descripcin"/>
                              <w:spacing w:after="0"/>
                              <w:jc w:val="center"/>
                            </w:pPr>
                            <w:bookmarkStart w:id="33" w:name="_Toc159327460"/>
                            <w:r>
                              <w:t xml:space="preserve">Ilustración </w:t>
                            </w:r>
                            <w:r>
                              <w:fldChar w:fldCharType="begin"/>
                            </w:r>
                            <w:r>
                              <w:instrText xml:space="preserve"> SEQ Ilustración \* ARABIC </w:instrText>
                            </w:r>
                            <w:r>
                              <w:fldChar w:fldCharType="separate"/>
                            </w:r>
                            <w:r w:rsidR="00167406">
                              <w:rPr>
                                <w:noProof/>
                              </w:rPr>
                              <w:t>6</w:t>
                            </w:r>
                            <w:r>
                              <w:fldChar w:fldCharType="end"/>
                            </w:r>
                            <w:r>
                              <w:t xml:space="preserve"> Tarea de usuario</w:t>
                            </w:r>
                            <w:bookmarkEnd w:id="33"/>
                          </w:p>
                          <w:p w14:paraId="3201ADFE" w14:textId="14790A69" w:rsidR="00074493" w:rsidRPr="00DC789A" w:rsidRDefault="00074493" w:rsidP="00074493">
                            <w:pPr>
                              <w:pStyle w:val="Descripcin"/>
                              <w:spacing w:after="0"/>
                              <w:jc w:val="center"/>
                              <w:rPr>
                                <w:noProof/>
                              </w:rPr>
                            </w:pPr>
                            <w:r w:rsidRPr="005240C4">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46A00" id="_x0000_s1031" type="#_x0000_t202" style="position:absolute;margin-left:0;margin-top:1.5pt;width:284.25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8NGgIAAD8EAAAOAAAAZHJzL2Uyb0RvYy54bWysU8Fu2zAMvQ/YPwi6L05aNFu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7r+fT29uMNZ5Ji8+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" stroked="f">
                <v:textbox style="mso-fit-shape-to-text:t" inset="0,0,0,0">
                  <w:txbxContent>
                    <w:p w14:paraId="029111D9" w14:textId="3404E5D3" w:rsidR="00074493" w:rsidRDefault="00074493" w:rsidP="00074493">
                      <w:pPr>
                        <w:pStyle w:val="Descripcin"/>
                        <w:spacing w:after="0"/>
                        <w:jc w:val="center"/>
                      </w:pPr>
                      <w:bookmarkStart w:id="34" w:name="_Toc159327460"/>
                      <w:r>
                        <w:t xml:space="preserve">Ilustración </w:t>
                      </w:r>
                      <w:r>
                        <w:fldChar w:fldCharType="begin"/>
                      </w:r>
                      <w:r>
                        <w:instrText xml:space="preserve"> SEQ Ilustración \* ARABIC </w:instrText>
                      </w:r>
                      <w:r>
                        <w:fldChar w:fldCharType="separate"/>
                      </w:r>
                      <w:r w:rsidR="00167406">
                        <w:rPr>
                          <w:noProof/>
                        </w:rPr>
                        <w:t>6</w:t>
                      </w:r>
                      <w:r>
                        <w:fldChar w:fldCharType="end"/>
                      </w:r>
                      <w:r>
                        <w:t xml:space="preserve"> Tarea de usuario</w:t>
                      </w:r>
                      <w:bookmarkEnd w:id="34"/>
                    </w:p>
                    <w:p w14:paraId="3201ADFE" w14:textId="14790A69" w:rsidR="00074493" w:rsidRPr="00DC789A" w:rsidRDefault="00074493" w:rsidP="00074493">
                      <w:pPr>
                        <w:pStyle w:val="Descripcin"/>
                        <w:spacing w:after="0"/>
                        <w:jc w:val="center"/>
                        <w:rPr>
                          <w:noProof/>
                        </w:rPr>
                      </w:pPr>
                      <w:r w:rsidRPr="005240C4">
                        <w:t>Realizado por LETURNE PLUAS JHON BYRON &amp; CHICA VALFRE VALESKA SOFIA</w:t>
                      </w:r>
                    </w:p>
                  </w:txbxContent>
                </v:textbox>
                <w10:wrap anchorx="margin"/>
              </v:shape>
            </w:pict>
          </mc:Fallback>
        </mc:AlternateContent>
      </w:r>
    </w:p>
    <w:p w14:paraId="1D30C92A" w14:textId="1967E0CD" w:rsidR="00A67F0F" w:rsidRDefault="00A67F0F" w:rsidP="00074493">
      <w:pPr>
        <w:pStyle w:val="Ttulo3"/>
        <w:spacing w:line="360" w:lineRule="auto"/>
      </w:pPr>
      <w:bookmarkStart w:id="35" w:name="_Toc159364322"/>
      <w:r w:rsidRPr="000823A1">
        <w:t>Tarea de servicio</w:t>
      </w:r>
      <w:bookmarkEnd w:id="35"/>
    </w:p>
    <w:p w14:paraId="0A36EFA7" w14:textId="4B952E8C" w:rsidR="00451FF7" w:rsidRPr="00074493" w:rsidRDefault="00074493" w:rsidP="00074493">
      <w:pPr>
        <w:spacing w:line="360" w:lineRule="auto"/>
        <w:rPr>
          <w:rFonts w:ascii="Times New Roman" w:hAnsi="Times New Roman" w:cs="Times New Roman"/>
          <w:sz w:val="24"/>
          <w:szCs w:val="24"/>
        </w:rPr>
      </w:pPr>
      <w:r w:rsidRPr="00074493">
        <w:rPr>
          <w:rFonts w:ascii="Times New Roman" w:hAnsi="Times New Roman" w:cs="Times New Roman"/>
          <w:sz w:val="24"/>
          <w:szCs w:val="24"/>
        </w:rPr>
        <w:t>En este caso la tarea se realiza de forma automática dentro del flujo del sistema.</w:t>
      </w:r>
    </w:p>
    <w:p w14:paraId="78FFB331" w14:textId="4C1BC18E" w:rsidR="00451FF7" w:rsidRDefault="00074493" w:rsidP="00A67F0F">
      <w:pPr>
        <w:rPr>
          <w:rFonts w:ascii="Times New Roman" w:hAnsi="Times New Roman" w:cs="Times New Roman"/>
          <w:b/>
          <w:bCs/>
          <w:sz w:val="24"/>
          <w:szCs w:val="24"/>
        </w:rPr>
      </w:pPr>
      <w:r>
        <w:rPr>
          <w:noProof/>
        </w:rPr>
        <w:drawing>
          <wp:anchor distT="0" distB="0" distL="114300" distR="114300" simplePos="0" relativeHeight="251625472" behindDoc="0" locked="0" layoutInCell="1" allowOverlap="1" wp14:anchorId="69F48EB4" wp14:editId="7F12D784">
            <wp:simplePos x="0" y="0"/>
            <wp:positionH relativeFrom="margin">
              <wp:align>center</wp:align>
            </wp:positionH>
            <wp:positionV relativeFrom="paragraph">
              <wp:posOffset>15875</wp:posOffset>
            </wp:positionV>
            <wp:extent cx="3009900" cy="952500"/>
            <wp:effectExtent l="0" t="0" r="0" b="0"/>
            <wp:wrapNone/>
            <wp:docPr id="188917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7944" name=""/>
                    <pic:cNvPicPr/>
                  </pic:nvPicPr>
                  <pic:blipFill>
                    <a:blip r:embed="rId37">
                      <a:extLst>
                        <a:ext uri="{28A0092B-C50C-407E-A947-70E740481C1C}">
                          <a14:useLocalDpi xmlns:a14="http://schemas.microsoft.com/office/drawing/2010/main" val="0"/>
                        </a:ext>
                      </a:extLst>
                    </a:blip>
                    <a:stretch>
                      <a:fillRect/>
                    </a:stretch>
                  </pic:blipFill>
                  <pic:spPr>
                    <a:xfrm>
                      <a:off x="0" y="0"/>
                      <a:ext cx="3009900" cy="952500"/>
                    </a:xfrm>
                    <a:prstGeom prst="rect">
                      <a:avLst/>
                    </a:prstGeom>
                  </pic:spPr>
                </pic:pic>
              </a:graphicData>
            </a:graphic>
            <wp14:sizeRelH relativeFrom="page">
              <wp14:pctWidth>0</wp14:pctWidth>
            </wp14:sizeRelH>
            <wp14:sizeRelV relativeFrom="page">
              <wp14:pctHeight>0</wp14:pctHeight>
            </wp14:sizeRelV>
          </wp:anchor>
        </w:drawing>
      </w:r>
    </w:p>
    <w:p w14:paraId="4B547C25" w14:textId="54DD5597" w:rsidR="00451FF7" w:rsidRDefault="00451FF7" w:rsidP="00A67F0F">
      <w:pPr>
        <w:rPr>
          <w:rFonts w:ascii="Times New Roman" w:hAnsi="Times New Roman" w:cs="Times New Roman"/>
          <w:b/>
          <w:bCs/>
          <w:sz w:val="24"/>
          <w:szCs w:val="24"/>
        </w:rPr>
      </w:pPr>
    </w:p>
    <w:p w14:paraId="34D0C6E4" w14:textId="77777777" w:rsidR="00451FF7" w:rsidRDefault="00451FF7" w:rsidP="00A67F0F">
      <w:pPr>
        <w:rPr>
          <w:rFonts w:ascii="Times New Roman" w:hAnsi="Times New Roman" w:cs="Times New Roman"/>
          <w:sz w:val="24"/>
          <w:szCs w:val="24"/>
        </w:rPr>
      </w:pPr>
    </w:p>
    <w:p w14:paraId="53AC0F8B" w14:textId="5B6654A5" w:rsidR="00074493" w:rsidRDefault="00074493" w:rsidP="00A67F0F">
      <w:pPr>
        <w:rPr>
          <w:rFonts w:ascii="Times New Roman" w:hAnsi="Times New Roman" w:cs="Times New Roman"/>
          <w:b/>
          <w:bCs/>
          <w:sz w:val="24"/>
          <w:szCs w:val="24"/>
        </w:rPr>
      </w:pPr>
      <w:r>
        <w:rPr>
          <w:noProof/>
        </w:rPr>
        <mc:AlternateContent>
          <mc:Choice Requires="wps">
            <w:drawing>
              <wp:anchor distT="0" distB="0" distL="114300" distR="114300" simplePos="0" relativeHeight="251644928" behindDoc="0" locked="0" layoutInCell="1" allowOverlap="1" wp14:anchorId="6CF9D473" wp14:editId="7FCA2F3B">
                <wp:simplePos x="0" y="0"/>
                <wp:positionH relativeFrom="margin">
                  <wp:align>center</wp:align>
                </wp:positionH>
                <wp:positionV relativeFrom="paragraph">
                  <wp:posOffset>177165</wp:posOffset>
                </wp:positionV>
                <wp:extent cx="4076700" cy="635"/>
                <wp:effectExtent l="0" t="0" r="0" b="635"/>
                <wp:wrapNone/>
                <wp:docPr id="1730362799" name="Cuadro de texto 1"/>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36056223" w14:textId="4B3321EB" w:rsidR="00074493" w:rsidRDefault="00074493" w:rsidP="00074493">
                            <w:pPr>
                              <w:pStyle w:val="Descripcin"/>
                              <w:spacing w:after="0"/>
                              <w:jc w:val="center"/>
                            </w:pPr>
                            <w:bookmarkStart w:id="36" w:name="_Toc159327461"/>
                            <w:r>
                              <w:t xml:space="preserve">Ilustración </w:t>
                            </w:r>
                            <w:r>
                              <w:fldChar w:fldCharType="begin"/>
                            </w:r>
                            <w:r>
                              <w:instrText xml:space="preserve"> SEQ Ilustración \* ARABIC </w:instrText>
                            </w:r>
                            <w:r>
                              <w:fldChar w:fldCharType="separate"/>
                            </w:r>
                            <w:r w:rsidR="00167406">
                              <w:rPr>
                                <w:noProof/>
                              </w:rPr>
                              <w:t>7</w:t>
                            </w:r>
                            <w:r>
                              <w:fldChar w:fldCharType="end"/>
                            </w:r>
                            <w:r>
                              <w:t xml:space="preserve"> Tarea de servicio</w:t>
                            </w:r>
                            <w:bookmarkEnd w:id="36"/>
                          </w:p>
                          <w:p w14:paraId="20301446" w14:textId="3B39DDF9" w:rsidR="00074493" w:rsidRPr="005952E8" w:rsidRDefault="00074493" w:rsidP="00074493">
                            <w:pPr>
                              <w:pStyle w:val="Descripcin"/>
                              <w:spacing w:after="0"/>
                              <w:jc w:val="center"/>
                              <w:rPr>
                                <w:noProof/>
                              </w:rPr>
                            </w:pPr>
                            <w:r w:rsidRPr="003148AE">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F9D473" id="_x0000_s1032" type="#_x0000_t202" style="position:absolute;margin-left:0;margin-top:13.95pt;width:321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" stroked="f">
                <v:textbox style="mso-fit-shape-to-text:t" inset="0,0,0,0">
                  <w:txbxContent>
                    <w:p w14:paraId="36056223" w14:textId="4B3321EB" w:rsidR="00074493" w:rsidRDefault="00074493" w:rsidP="00074493">
                      <w:pPr>
                        <w:pStyle w:val="Descripcin"/>
                        <w:spacing w:after="0"/>
                        <w:jc w:val="center"/>
                      </w:pPr>
                      <w:bookmarkStart w:id="37" w:name="_Toc159327461"/>
                      <w:r>
                        <w:t xml:space="preserve">Ilustración </w:t>
                      </w:r>
                      <w:r>
                        <w:fldChar w:fldCharType="begin"/>
                      </w:r>
                      <w:r>
                        <w:instrText xml:space="preserve"> SEQ Ilustración \* ARABIC </w:instrText>
                      </w:r>
                      <w:r>
                        <w:fldChar w:fldCharType="separate"/>
                      </w:r>
                      <w:r w:rsidR="00167406">
                        <w:rPr>
                          <w:noProof/>
                        </w:rPr>
                        <w:t>7</w:t>
                      </w:r>
                      <w:r>
                        <w:fldChar w:fldCharType="end"/>
                      </w:r>
                      <w:r>
                        <w:t xml:space="preserve"> Tarea de servicio</w:t>
                      </w:r>
                      <w:bookmarkEnd w:id="37"/>
                    </w:p>
                    <w:p w14:paraId="20301446" w14:textId="3B39DDF9" w:rsidR="00074493" w:rsidRPr="005952E8" w:rsidRDefault="00074493" w:rsidP="00074493">
                      <w:pPr>
                        <w:pStyle w:val="Descripcin"/>
                        <w:spacing w:after="0"/>
                        <w:jc w:val="center"/>
                        <w:rPr>
                          <w:noProof/>
                        </w:rPr>
                      </w:pPr>
                      <w:r w:rsidRPr="003148AE">
                        <w:t>Realizado por LETURNE PLUAS JHON BYRON &amp; CHICA VALFRE VALESKA SOFIA</w:t>
                      </w:r>
                    </w:p>
                  </w:txbxContent>
                </v:textbox>
                <w10:wrap anchorx="margin"/>
              </v:shape>
            </w:pict>
          </mc:Fallback>
        </mc:AlternateContent>
      </w:r>
    </w:p>
    <w:p w14:paraId="11D47DF5" w14:textId="04D78718" w:rsidR="0080541D" w:rsidRDefault="0080541D" w:rsidP="00A67F0F">
      <w:pPr>
        <w:rPr>
          <w:rFonts w:ascii="Times New Roman" w:hAnsi="Times New Roman" w:cs="Times New Roman"/>
          <w:b/>
          <w:bCs/>
          <w:sz w:val="24"/>
          <w:szCs w:val="24"/>
        </w:rPr>
      </w:pPr>
    </w:p>
    <w:p w14:paraId="2C8C9168" w14:textId="4AEE2971" w:rsidR="00A67F0F" w:rsidRDefault="00A67F0F" w:rsidP="001176DE">
      <w:pPr>
        <w:pStyle w:val="Ttulo3"/>
        <w:spacing w:line="360" w:lineRule="auto"/>
      </w:pPr>
      <w:bookmarkStart w:id="38" w:name="_Toc159364323"/>
      <w:r w:rsidRPr="00830DD3">
        <w:t>Tarea de script</w:t>
      </w:r>
      <w:bookmarkEnd w:id="38"/>
    </w:p>
    <w:p w14:paraId="757DA0E3" w14:textId="7E8A0C79" w:rsidR="0080541D" w:rsidRPr="001176DE" w:rsidRDefault="00C14C29" w:rsidP="001176DE">
      <w:pPr>
        <w:spacing w:line="360" w:lineRule="auto"/>
        <w:jc w:val="both"/>
        <w:rPr>
          <w:rFonts w:ascii="Times New Roman" w:hAnsi="Times New Roman" w:cs="Times New Roman"/>
          <w:sz w:val="24"/>
          <w:szCs w:val="24"/>
        </w:rPr>
      </w:pPr>
      <w:r w:rsidRPr="001176DE">
        <w:rPr>
          <w:rFonts w:ascii="Times New Roman" w:hAnsi="Times New Roman" w:cs="Times New Roman"/>
          <w:sz w:val="24"/>
          <w:szCs w:val="24"/>
        </w:rPr>
        <w:t xml:space="preserve">La tarea esta definida </w:t>
      </w:r>
      <w:r w:rsidR="00792FF7" w:rsidRPr="001176DE">
        <w:rPr>
          <w:rFonts w:ascii="Times New Roman" w:hAnsi="Times New Roman" w:cs="Times New Roman"/>
          <w:sz w:val="24"/>
          <w:szCs w:val="24"/>
        </w:rPr>
        <w:t xml:space="preserve">como un proceso automático para el sistema. Como se puede observar la tarea ya no la tiene que realizar un usuario </w:t>
      </w:r>
      <w:r w:rsidR="001176DE" w:rsidRPr="001176DE">
        <w:rPr>
          <w:rFonts w:ascii="Times New Roman" w:hAnsi="Times New Roman" w:cs="Times New Roman"/>
          <w:sz w:val="24"/>
          <w:szCs w:val="24"/>
        </w:rPr>
        <w:t>ya se automatizo esta acción por ende el sistema con su plantilla de correo ya puede enviar los correos de forma más rápida a los usuarios.</w:t>
      </w:r>
    </w:p>
    <w:p w14:paraId="6D716938" w14:textId="0294F973" w:rsidR="0080541D" w:rsidRDefault="00074493" w:rsidP="00A67F0F">
      <w:pPr>
        <w:rPr>
          <w:rFonts w:ascii="Times New Roman" w:hAnsi="Times New Roman" w:cs="Times New Roman"/>
          <w:b/>
          <w:bCs/>
          <w:sz w:val="24"/>
          <w:szCs w:val="24"/>
        </w:rPr>
      </w:pPr>
      <w:r>
        <w:rPr>
          <w:noProof/>
        </w:rPr>
        <w:drawing>
          <wp:anchor distT="0" distB="0" distL="114300" distR="114300" simplePos="0" relativeHeight="251626496" behindDoc="0" locked="0" layoutInCell="1" allowOverlap="1" wp14:anchorId="77274F57" wp14:editId="52228F0F">
            <wp:simplePos x="0" y="0"/>
            <wp:positionH relativeFrom="margin">
              <wp:align>center</wp:align>
            </wp:positionH>
            <wp:positionV relativeFrom="paragraph">
              <wp:posOffset>14605</wp:posOffset>
            </wp:positionV>
            <wp:extent cx="2962275" cy="1104900"/>
            <wp:effectExtent l="0" t="0" r="9525" b="0"/>
            <wp:wrapNone/>
            <wp:docPr id="366562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62418" name=""/>
                    <pic:cNvPicPr/>
                  </pic:nvPicPr>
                  <pic:blipFill>
                    <a:blip r:embed="rId38">
                      <a:extLst>
                        <a:ext uri="{28A0092B-C50C-407E-A947-70E740481C1C}">
                          <a14:useLocalDpi xmlns:a14="http://schemas.microsoft.com/office/drawing/2010/main" val="0"/>
                        </a:ext>
                      </a:extLst>
                    </a:blip>
                    <a:stretch>
                      <a:fillRect/>
                    </a:stretch>
                  </pic:blipFill>
                  <pic:spPr>
                    <a:xfrm>
                      <a:off x="0" y="0"/>
                      <a:ext cx="2962275" cy="1104900"/>
                    </a:xfrm>
                    <a:prstGeom prst="rect">
                      <a:avLst/>
                    </a:prstGeom>
                  </pic:spPr>
                </pic:pic>
              </a:graphicData>
            </a:graphic>
            <wp14:sizeRelH relativeFrom="page">
              <wp14:pctWidth>0</wp14:pctWidth>
            </wp14:sizeRelH>
            <wp14:sizeRelV relativeFrom="page">
              <wp14:pctHeight>0</wp14:pctHeight>
            </wp14:sizeRelV>
          </wp:anchor>
        </w:drawing>
      </w:r>
    </w:p>
    <w:p w14:paraId="1E3892A5" w14:textId="77777777" w:rsidR="0080541D" w:rsidRDefault="0080541D" w:rsidP="00A67F0F">
      <w:pPr>
        <w:rPr>
          <w:rFonts w:ascii="Times New Roman" w:hAnsi="Times New Roman" w:cs="Times New Roman"/>
          <w:sz w:val="24"/>
          <w:szCs w:val="24"/>
        </w:rPr>
      </w:pPr>
    </w:p>
    <w:p w14:paraId="598D94A5" w14:textId="77777777" w:rsidR="00CE2CFB" w:rsidRDefault="00CE2CFB" w:rsidP="00A67F0F">
      <w:pPr>
        <w:rPr>
          <w:rFonts w:ascii="Times New Roman" w:hAnsi="Times New Roman" w:cs="Times New Roman"/>
          <w:b/>
          <w:bCs/>
          <w:sz w:val="24"/>
          <w:szCs w:val="24"/>
        </w:rPr>
      </w:pPr>
    </w:p>
    <w:p w14:paraId="357318B6" w14:textId="28326CF2" w:rsidR="00074493" w:rsidRDefault="00074493" w:rsidP="00A67F0F">
      <w:pPr>
        <w:rPr>
          <w:rFonts w:ascii="Times New Roman" w:hAnsi="Times New Roman" w:cs="Times New Roman"/>
          <w:b/>
          <w:bCs/>
          <w:sz w:val="24"/>
          <w:szCs w:val="24"/>
        </w:rPr>
      </w:pPr>
      <w:r>
        <w:rPr>
          <w:noProof/>
        </w:rPr>
        <mc:AlternateContent>
          <mc:Choice Requires="wps">
            <w:drawing>
              <wp:anchor distT="0" distB="0" distL="114300" distR="114300" simplePos="0" relativeHeight="251645952" behindDoc="0" locked="0" layoutInCell="1" allowOverlap="1" wp14:anchorId="585CB9E0" wp14:editId="0AAC165D">
                <wp:simplePos x="0" y="0"/>
                <wp:positionH relativeFrom="margin">
                  <wp:align>center</wp:align>
                </wp:positionH>
                <wp:positionV relativeFrom="paragraph">
                  <wp:posOffset>291465</wp:posOffset>
                </wp:positionV>
                <wp:extent cx="4038600" cy="635"/>
                <wp:effectExtent l="0" t="0" r="0" b="635"/>
                <wp:wrapNone/>
                <wp:docPr id="1330061508" name="Cuadro de texto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3E02A418" w14:textId="54793447" w:rsidR="00074493" w:rsidRDefault="00074493" w:rsidP="00074493">
                            <w:pPr>
                              <w:pStyle w:val="Descripcin"/>
                              <w:spacing w:after="0"/>
                              <w:jc w:val="center"/>
                            </w:pPr>
                            <w:bookmarkStart w:id="39" w:name="_Toc159327462"/>
                            <w:r>
                              <w:t xml:space="preserve">Ilustración </w:t>
                            </w:r>
                            <w:r>
                              <w:fldChar w:fldCharType="begin"/>
                            </w:r>
                            <w:r>
                              <w:instrText xml:space="preserve"> SEQ Ilustración \* ARABIC </w:instrText>
                            </w:r>
                            <w:r>
                              <w:fldChar w:fldCharType="separate"/>
                            </w:r>
                            <w:r w:rsidR="00167406">
                              <w:rPr>
                                <w:noProof/>
                              </w:rPr>
                              <w:t>8</w:t>
                            </w:r>
                            <w:r>
                              <w:fldChar w:fldCharType="end"/>
                            </w:r>
                            <w:r>
                              <w:t xml:space="preserve"> Tarea de script</w:t>
                            </w:r>
                            <w:bookmarkEnd w:id="39"/>
                          </w:p>
                          <w:p w14:paraId="7D589A29" w14:textId="14167E94" w:rsidR="00074493" w:rsidRPr="00D765B5" w:rsidRDefault="00074493" w:rsidP="00074493">
                            <w:pPr>
                              <w:pStyle w:val="Descripcin"/>
                              <w:spacing w:after="0"/>
                              <w:jc w:val="center"/>
                              <w:rPr>
                                <w:noProof/>
                              </w:rPr>
                            </w:pPr>
                            <w:r w:rsidRPr="005C726F">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CB9E0" id="_x0000_s1033" type="#_x0000_t202" style="position:absolute;margin-left:0;margin-top:22.95pt;width:318pt;height:.05pt;z-index:2516459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" stroked="f">
                <v:textbox style="mso-fit-shape-to-text:t" inset="0,0,0,0">
                  <w:txbxContent>
                    <w:p w14:paraId="3E02A418" w14:textId="54793447" w:rsidR="00074493" w:rsidRDefault="00074493" w:rsidP="00074493">
                      <w:pPr>
                        <w:pStyle w:val="Descripcin"/>
                        <w:spacing w:after="0"/>
                        <w:jc w:val="center"/>
                      </w:pPr>
                      <w:bookmarkStart w:id="40" w:name="_Toc159327462"/>
                      <w:r>
                        <w:t xml:space="preserve">Ilustración </w:t>
                      </w:r>
                      <w:r>
                        <w:fldChar w:fldCharType="begin"/>
                      </w:r>
                      <w:r>
                        <w:instrText xml:space="preserve"> SEQ Ilustración \* ARABIC </w:instrText>
                      </w:r>
                      <w:r>
                        <w:fldChar w:fldCharType="separate"/>
                      </w:r>
                      <w:r w:rsidR="00167406">
                        <w:rPr>
                          <w:noProof/>
                        </w:rPr>
                        <w:t>8</w:t>
                      </w:r>
                      <w:r>
                        <w:fldChar w:fldCharType="end"/>
                      </w:r>
                      <w:r>
                        <w:t xml:space="preserve"> Tarea de script</w:t>
                      </w:r>
                      <w:bookmarkEnd w:id="40"/>
                    </w:p>
                    <w:p w14:paraId="7D589A29" w14:textId="14167E94" w:rsidR="00074493" w:rsidRPr="00D765B5" w:rsidRDefault="00074493" w:rsidP="00074493">
                      <w:pPr>
                        <w:pStyle w:val="Descripcin"/>
                        <w:spacing w:after="0"/>
                        <w:jc w:val="center"/>
                        <w:rPr>
                          <w:noProof/>
                        </w:rPr>
                      </w:pPr>
                      <w:r w:rsidRPr="005C726F">
                        <w:t>Realizado por LETURNE PLUAS JHON BYRON &amp; CHICA VALFRE VALESKA SOFIA</w:t>
                      </w:r>
                    </w:p>
                  </w:txbxContent>
                </v:textbox>
                <w10:wrap anchorx="margin"/>
              </v:shape>
            </w:pict>
          </mc:Fallback>
        </mc:AlternateContent>
      </w:r>
    </w:p>
    <w:p w14:paraId="773F4ADD" w14:textId="46B99B74" w:rsidR="00A67F0F" w:rsidRDefault="00A67F0F" w:rsidP="00503E25">
      <w:pPr>
        <w:pStyle w:val="Ttulo3"/>
        <w:spacing w:line="360" w:lineRule="auto"/>
      </w:pPr>
      <w:bookmarkStart w:id="41" w:name="_Toc159364324"/>
      <w:r w:rsidRPr="00FC69CB">
        <w:lastRenderedPageBreak/>
        <w:t>Tarea de regla de negocio</w:t>
      </w:r>
      <w:bookmarkEnd w:id="41"/>
      <w:r w:rsidRPr="00FC69CB">
        <w:t xml:space="preserve"> </w:t>
      </w:r>
    </w:p>
    <w:p w14:paraId="1CA7BBFE" w14:textId="32929B5B" w:rsidR="00D0794C" w:rsidRPr="00503E25" w:rsidRDefault="00B562CD" w:rsidP="00503E25">
      <w:pPr>
        <w:spacing w:line="360" w:lineRule="auto"/>
        <w:rPr>
          <w:rFonts w:ascii="Times New Roman" w:hAnsi="Times New Roman" w:cs="Times New Roman"/>
          <w:sz w:val="24"/>
          <w:szCs w:val="24"/>
        </w:rPr>
      </w:pPr>
      <w:r w:rsidRPr="00503E25">
        <w:rPr>
          <w:rFonts w:ascii="Times New Roman" w:hAnsi="Times New Roman" w:cs="Times New Roman"/>
          <w:sz w:val="24"/>
          <w:szCs w:val="24"/>
        </w:rPr>
        <w:t xml:space="preserve">Tarea que </w:t>
      </w:r>
      <w:r w:rsidR="00503E25" w:rsidRPr="00503E25">
        <w:rPr>
          <w:rFonts w:ascii="Times New Roman" w:hAnsi="Times New Roman" w:cs="Times New Roman"/>
          <w:sz w:val="24"/>
          <w:szCs w:val="24"/>
        </w:rPr>
        <w:t>condiciona una acción o regla de la organización. En este caso debe cumplirse el descuento del 15% para que la tarea pueda validarse.</w:t>
      </w:r>
    </w:p>
    <w:p w14:paraId="1718862C" w14:textId="3105EA2C" w:rsidR="00B562CD" w:rsidRDefault="00503E25" w:rsidP="00A67F0F">
      <w:pPr>
        <w:rPr>
          <w:rFonts w:ascii="Times New Roman" w:hAnsi="Times New Roman" w:cs="Times New Roman"/>
          <w:b/>
          <w:bCs/>
          <w:sz w:val="24"/>
          <w:szCs w:val="24"/>
        </w:rPr>
      </w:pPr>
      <w:r>
        <w:rPr>
          <w:noProof/>
        </w:rPr>
        <w:drawing>
          <wp:anchor distT="0" distB="0" distL="114300" distR="114300" simplePos="0" relativeHeight="251627520" behindDoc="0" locked="0" layoutInCell="1" allowOverlap="1" wp14:anchorId="666031CC" wp14:editId="7C8186A4">
            <wp:simplePos x="0" y="0"/>
            <wp:positionH relativeFrom="margin">
              <wp:posOffset>1457325</wp:posOffset>
            </wp:positionH>
            <wp:positionV relativeFrom="paragraph">
              <wp:posOffset>5080</wp:posOffset>
            </wp:positionV>
            <wp:extent cx="2324100" cy="769466"/>
            <wp:effectExtent l="0" t="0" r="0" b="0"/>
            <wp:wrapNone/>
            <wp:docPr id="2019444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4788" name=""/>
                    <pic:cNvPicPr/>
                  </pic:nvPicPr>
                  <pic:blipFill>
                    <a:blip r:embed="rId39">
                      <a:extLst>
                        <a:ext uri="{28A0092B-C50C-407E-A947-70E740481C1C}">
                          <a14:useLocalDpi xmlns:a14="http://schemas.microsoft.com/office/drawing/2010/main" val="0"/>
                        </a:ext>
                      </a:extLst>
                    </a:blip>
                    <a:stretch>
                      <a:fillRect/>
                    </a:stretch>
                  </pic:blipFill>
                  <pic:spPr>
                    <a:xfrm>
                      <a:off x="0" y="0"/>
                      <a:ext cx="2333929" cy="772720"/>
                    </a:xfrm>
                    <a:prstGeom prst="rect">
                      <a:avLst/>
                    </a:prstGeom>
                  </pic:spPr>
                </pic:pic>
              </a:graphicData>
            </a:graphic>
            <wp14:sizeRelH relativeFrom="page">
              <wp14:pctWidth>0</wp14:pctWidth>
            </wp14:sizeRelH>
            <wp14:sizeRelV relativeFrom="page">
              <wp14:pctHeight>0</wp14:pctHeight>
            </wp14:sizeRelV>
          </wp:anchor>
        </w:drawing>
      </w:r>
    </w:p>
    <w:p w14:paraId="176BF7D6" w14:textId="7158E642" w:rsidR="00D0794C" w:rsidRDefault="00D0794C" w:rsidP="00A67F0F">
      <w:pPr>
        <w:rPr>
          <w:rFonts w:ascii="Times New Roman" w:hAnsi="Times New Roman" w:cs="Times New Roman"/>
          <w:sz w:val="24"/>
          <w:szCs w:val="24"/>
          <w:lang w:val="es-ES"/>
        </w:rPr>
      </w:pPr>
    </w:p>
    <w:p w14:paraId="19FA1906" w14:textId="18134941" w:rsidR="00940039" w:rsidRPr="00940039" w:rsidRDefault="00066695" w:rsidP="00940039">
      <w:pPr>
        <w:rPr>
          <w:rFonts w:ascii="Times New Roman" w:hAnsi="Times New Roman" w:cs="Times New Roman"/>
          <w:sz w:val="24"/>
          <w:szCs w:val="24"/>
          <w:lang w:val="es-ES"/>
        </w:rPr>
      </w:pPr>
      <w:r>
        <w:rPr>
          <w:noProof/>
        </w:rPr>
        <mc:AlternateContent>
          <mc:Choice Requires="wps">
            <w:drawing>
              <wp:anchor distT="0" distB="0" distL="114300" distR="114300" simplePos="0" relativeHeight="251646976" behindDoc="0" locked="0" layoutInCell="1" allowOverlap="1" wp14:anchorId="2E4072B6" wp14:editId="104A2207">
                <wp:simplePos x="0" y="0"/>
                <wp:positionH relativeFrom="margin">
                  <wp:posOffset>789305</wp:posOffset>
                </wp:positionH>
                <wp:positionV relativeFrom="paragraph">
                  <wp:posOffset>213995</wp:posOffset>
                </wp:positionV>
                <wp:extent cx="3752850" cy="635"/>
                <wp:effectExtent l="0" t="0" r="0" b="635"/>
                <wp:wrapNone/>
                <wp:docPr id="583868717" name="Cuadro de texto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706EB7B" w14:textId="6BAE6938" w:rsidR="00503E25" w:rsidRDefault="00503E25" w:rsidP="00503E25">
                            <w:pPr>
                              <w:pStyle w:val="Descripcin"/>
                              <w:spacing w:after="0"/>
                              <w:jc w:val="center"/>
                            </w:pPr>
                            <w:bookmarkStart w:id="42" w:name="_Toc159327463"/>
                            <w:r>
                              <w:t xml:space="preserve">Ilustración </w:t>
                            </w:r>
                            <w:r>
                              <w:fldChar w:fldCharType="begin"/>
                            </w:r>
                            <w:r>
                              <w:instrText xml:space="preserve"> SEQ Ilustración \* ARABIC </w:instrText>
                            </w:r>
                            <w:r>
                              <w:fldChar w:fldCharType="separate"/>
                            </w:r>
                            <w:r w:rsidR="00167406">
                              <w:rPr>
                                <w:noProof/>
                              </w:rPr>
                              <w:t>9</w:t>
                            </w:r>
                            <w:r>
                              <w:fldChar w:fldCharType="end"/>
                            </w:r>
                            <w:r>
                              <w:t xml:space="preserve"> Tarea regla de negocio</w:t>
                            </w:r>
                            <w:bookmarkEnd w:id="42"/>
                          </w:p>
                          <w:p w14:paraId="7A01586F" w14:textId="1E8C4A31" w:rsidR="00503E25" w:rsidRPr="00126A2A" w:rsidRDefault="00503E25" w:rsidP="00503E25">
                            <w:pPr>
                              <w:pStyle w:val="Descripcin"/>
                              <w:spacing w:after="0"/>
                              <w:jc w:val="center"/>
                              <w:rPr>
                                <w:noProof/>
                              </w:rPr>
                            </w:pPr>
                            <w:r w:rsidRPr="00BB4BD8">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4072B6" id="_x0000_s1034" type="#_x0000_t202" style="position:absolute;margin-left:62.15pt;margin-top:16.85pt;width:295.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saGg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" stroked="f">
                <v:textbox style="mso-fit-shape-to-text:t" inset="0,0,0,0">
                  <w:txbxContent>
                    <w:p w14:paraId="0706EB7B" w14:textId="6BAE6938" w:rsidR="00503E25" w:rsidRDefault="00503E25" w:rsidP="00503E25">
                      <w:pPr>
                        <w:pStyle w:val="Descripcin"/>
                        <w:spacing w:after="0"/>
                        <w:jc w:val="center"/>
                      </w:pPr>
                      <w:bookmarkStart w:id="43" w:name="_Toc159327463"/>
                      <w:r>
                        <w:t xml:space="preserve">Ilustración </w:t>
                      </w:r>
                      <w:r>
                        <w:fldChar w:fldCharType="begin"/>
                      </w:r>
                      <w:r>
                        <w:instrText xml:space="preserve"> SEQ Ilustración \* ARABIC </w:instrText>
                      </w:r>
                      <w:r>
                        <w:fldChar w:fldCharType="separate"/>
                      </w:r>
                      <w:r w:rsidR="00167406">
                        <w:rPr>
                          <w:noProof/>
                        </w:rPr>
                        <w:t>9</w:t>
                      </w:r>
                      <w:r>
                        <w:fldChar w:fldCharType="end"/>
                      </w:r>
                      <w:r>
                        <w:t xml:space="preserve"> Tarea regla de negocio</w:t>
                      </w:r>
                      <w:bookmarkEnd w:id="43"/>
                    </w:p>
                    <w:p w14:paraId="7A01586F" w14:textId="1E8C4A31" w:rsidR="00503E25" w:rsidRPr="00126A2A" w:rsidRDefault="00503E25" w:rsidP="00503E25">
                      <w:pPr>
                        <w:pStyle w:val="Descripcin"/>
                        <w:spacing w:after="0"/>
                        <w:jc w:val="center"/>
                        <w:rPr>
                          <w:noProof/>
                        </w:rPr>
                      </w:pPr>
                      <w:r w:rsidRPr="00BB4BD8">
                        <w:t>Realizado por LETURNE PLUAS JHON BYRON &amp; CHICA VALFRE VALESKA SOFIA</w:t>
                      </w:r>
                    </w:p>
                  </w:txbxContent>
                </v:textbox>
                <w10:wrap anchorx="margin"/>
              </v:shape>
            </w:pict>
          </mc:Fallback>
        </mc:AlternateContent>
      </w:r>
    </w:p>
    <w:p w14:paraId="138DF25E" w14:textId="0212BF8C" w:rsidR="00940039" w:rsidRDefault="00940039" w:rsidP="00940039">
      <w:pPr>
        <w:tabs>
          <w:tab w:val="left" w:pos="2475"/>
        </w:tabs>
        <w:rPr>
          <w:rFonts w:ascii="Times New Roman" w:hAnsi="Times New Roman" w:cs="Times New Roman"/>
          <w:sz w:val="24"/>
          <w:szCs w:val="24"/>
          <w:lang w:val="es-ES"/>
        </w:rPr>
      </w:pPr>
    </w:p>
    <w:p w14:paraId="3D1ED4D7" w14:textId="4E877C13" w:rsidR="00940039" w:rsidRDefault="00940039" w:rsidP="007E6FFD">
      <w:pPr>
        <w:pStyle w:val="Ttulo2"/>
        <w:spacing w:line="360" w:lineRule="auto"/>
        <w:rPr>
          <w:lang w:val="es-ES"/>
        </w:rPr>
      </w:pPr>
      <w:bookmarkStart w:id="44" w:name="_Toc159364325"/>
      <w:r w:rsidRPr="00940039">
        <w:rPr>
          <w:lang w:val="es-ES"/>
        </w:rPr>
        <w:t>Puertas de enlace</w:t>
      </w:r>
      <w:bookmarkEnd w:id="44"/>
    </w:p>
    <w:p w14:paraId="339C4CC9" w14:textId="52FA6FDD" w:rsidR="007E6FFD" w:rsidRPr="007E6FFD" w:rsidRDefault="007E6FFD" w:rsidP="007E6FFD">
      <w:pPr>
        <w:pStyle w:val="Ttulo3"/>
        <w:spacing w:line="360" w:lineRule="auto"/>
        <w:rPr>
          <w:lang w:val="es-ES"/>
        </w:rPr>
      </w:pPr>
      <w:bookmarkStart w:id="45" w:name="_Toc159364326"/>
      <w:r>
        <w:rPr>
          <w:lang w:val="es-ES"/>
        </w:rPr>
        <w:t>Exclusivo</w:t>
      </w:r>
      <w:bookmarkEnd w:id="45"/>
    </w:p>
    <w:p w14:paraId="2132FB3F" w14:textId="72EC8D8A" w:rsidR="00940039" w:rsidRDefault="00940039" w:rsidP="007E6FFD">
      <w:pPr>
        <w:pStyle w:val="Ttulo4"/>
        <w:spacing w:line="360" w:lineRule="auto"/>
        <w:rPr>
          <w:lang w:val="es-ES"/>
        </w:rPr>
      </w:pPr>
      <w:r w:rsidRPr="00940039">
        <w:rPr>
          <w:lang w:val="es-ES"/>
        </w:rPr>
        <w:t>Exclusivo</w:t>
      </w:r>
      <w:r w:rsidR="00717447">
        <w:rPr>
          <w:lang w:val="es-ES"/>
        </w:rPr>
        <w:t xml:space="preserve"> </w:t>
      </w:r>
      <w:r w:rsidRPr="00940039">
        <w:rPr>
          <w:lang w:val="es-ES"/>
        </w:rPr>
        <w:t>Divergente</w:t>
      </w:r>
    </w:p>
    <w:p w14:paraId="7E02C94E" w14:textId="60B7B30A" w:rsidR="00335890" w:rsidRPr="00610C5F" w:rsidRDefault="00066695" w:rsidP="00610C5F">
      <w:pPr>
        <w:spacing w:line="360" w:lineRule="auto"/>
        <w:jc w:val="both"/>
        <w:rPr>
          <w:rFonts w:ascii="Times New Roman" w:hAnsi="Times New Roman" w:cs="Times New Roman"/>
          <w:sz w:val="24"/>
          <w:szCs w:val="24"/>
          <w:lang w:val="es-ES"/>
        </w:rPr>
      </w:pPr>
      <w:r>
        <w:rPr>
          <w:noProof/>
        </w:rPr>
        <w:drawing>
          <wp:anchor distT="0" distB="0" distL="114300" distR="114300" simplePos="0" relativeHeight="251628544" behindDoc="0" locked="0" layoutInCell="1" allowOverlap="1" wp14:anchorId="278533BA" wp14:editId="025C6053">
            <wp:simplePos x="0" y="0"/>
            <wp:positionH relativeFrom="margin">
              <wp:align>center</wp:align>
            </wp:positionH>
            <wp:positionV relativeFrom="paragraph">
              <wp:posOffset>828040</wp:posOffset>
            </wp:positionV>
            <wp:extent cx="5114925" cy="1890706"/>
            <wp:effectExtent l="0" t="0" r="0" b="0"/>
            <wp:wrapNone/>
            <wp:docPr id="1470087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7018" name=""/>
                    <pic:cNvPicPr/>
                  </pic:nvPicPr>
                  <pic:blipFill>
                    <a:blip r:embed="rId40">
                      <a:extLst>
                        <a:ext uri="{28A0092B-C50C-407E-A947-70E740481C1C}">
                          <a14:useLocalDpi xmlns:a14="http://schemas.microsoft.com/office/drawing/2010/main" val="0"/>
                        </a:ext>
                      </a:extLst>
                    </a:blip>
                    <a:stretch>
                      <a:fillRect/>
                    </a:stretch>
                  </pic:blipFill>
                  <pic:spPr>
                    <a:xfrm>
                      <a:off x="0" y="0"/>
                      <a:ext cx="5114925" cy="1890706"/>
                    </a:xfrm>
                    <a:prstGeom prst="rect">
                      <a:avLst/>
                    </a:prstGeom>
                  </pic:spPr>
                </pic:pic>
              </a:graphicData>
            </a:graphic>
            <wp14:sizeRelH relativeFrom="page">
              <wp14:pctWidth>0</wp14:pctWidth>
            </wp14:sizeRelH>
            <wp14:sizeRelV relativeFrom="page">
              <wp14:pctHeight>0</wp14:pctHeight>
            </wp14:sizeRelV>
          </wp:anchor>
        </w:drawing>
      </w:r>
      <w:r w:rsidR="00335890" w:rsidRPr="00610C5F">
        <w:rPr>
          <w:rFonts w:ascii="Times New Roman" w:hAnsi="Times New Roman" w:cs="Times New Roman"/>
          <w:sz w:val="24"/>
          <w:szCs w:val="24"/>
          <w:lang w:val="es-ES"/>
        </w:rPr>
        <w:t xml:space="preserve">En este caso la </w:t>
      </w:r>
      <w:r w:rsidR="00610C5F" w:rsidRPr="00610C5F">
        <w:rPr>
          <w:rFonts w:ascii="Times New Roman" w:hAnsi="Times New Roman" w:cs="Times New Roman"/>
          <w:sz w:val="24"/>
          <w:szCs w:val="24"/>
          <w:lang w:val="es-ES"/>
        </w:rPr>
        <w:t>compuerta divergente actúa como la condicional if en lenguajes de programación con dos salidas verdadera o falsa. En este caso se cumplirá si la edad del usuario es mayor o igual a 18 años caso contrario no se cumplirá la condición.</w:t>
      </w:r>
    </w:p>
    <w:p w14:paraId="0F646833" w14:textId="4B5D98B2" w:rsidR="00335890" w:rsidRDefault="00335890" w:rsidP="00335890">
      <w:pPr>
        <w:rPr>
          <w:lang w:val="es-ES"/>
        </w:rPr>
      </w:pPr>
    </w:p>
    <w:p w14:paraId="441EC38C" w14:textId="77777777" w:rsidR="00335890" w:rsidRPr="00335890" w:rsidRDefault="00335890" w:rsidP="00335890">
      <w:pPr>
        <w:rPr>
          <w:lang w:val="es-ES"/>
        </w:rPr>
      </w:pPr>
    </w:p>
    <w:p w14:paraId="203C52E5" w14:textId="3B4594DA" w:rsidR="00717447" w:rsidRDefault="00717447" w:rsidP="00940039">
      <w:pPr>
        <w:tabs>
          <w:tab w:val="left" w:pos="2475"/>
        </w:tabs>
        <w:rPr>
          <w:rFonts w:ascii="Times New Roman" w:hAnsi="Times New Roman" w:cs="Times New Roman"/>
          <w:b/>
          <w:bCs/>
          <w:sz w:val="24"/>
          <w:szCs w:val="24"/>
          <w:lang w:val="es-ES"/>
        </w:rPr>
      </w:pPr>
    </w:p>
    <w:p w14:paraId="3F48B08A" w14:textId="77777777" w:rsidR="008B042D" w:rsidRDefault="008B042D" w:rsidP="00940039">
      <w:pPr>
        <w:tabs>
          <w:tab w:val="left" w:pos="2475"/>
        </w:tabs>
        <w:rPr>
          <w:rFonts w:ascii="Times New Roman" w:hAnsi="Times New Roman" w:cs="Times New Roman"/>
          <w:b/>
          <w:bCs/>
          <w:sz w:val="24"/>
          <w:szCs w:val="24"/>
          <w:lang w:val="es-ES"/>
        </w:rPr>
      </w:pPr>
    </w:p>
    <w:p w14:paraId="72FD1119" w14:textId="4766D005" w:rsidR="008B042D" w:rsidRDefault="008B042D" w:rsidP="00940039">
      <w:pPr>
        <w:tabs>
          <w:tab w:val="left" w:pos="2475"/>
        </w:tabs>
        <w:rPr>
          <w:rFonts w:ascii="Times New Roman" w:hAnsi="Times New Roman" w:cs="Times New Roman"/>
          <w:b/>
          <w:bCs/>
          <w:sz w:val="24"/>
          <w:szCs w:val="24"/>
          <w:lang w:val="es-ES"/>
        </w:rPr>
      </w:pPr>
    </w:p>
    <w:p w14:paraId="3A9E14A4" w14:textId="77777777" w:rsidR="008B042D" w:rsidRDefault="008B042D" w:rsidP="00940039">
      <w:pPr>
        <w:tabs>
          <w:tab w:val="left" w:pos="2475"/>
        </w:tabs>
        <w:rPr>
          <w:rFonts w:ascii="Times New Roman" w:hAnsi="Times New Roman" w:cs="Times New Roman"/>
          <w:b/>
          <w:bCs/>
          <w:sz w:val="24"/>
          <w:szCs w:val="24"/>
          <w:lang w:val="es-ES"/>
        </w:rPr>
      </w:pPr>
    </w:p>
    <w:p w14:paraId="2E7A13E3" w14:textId="2208B92A" w:rsidR="008B042D" w:rsidRDefault="00066695" w:rsidP="00940039">
      <w:pPr>
        <w:tabs>
          <w:tab w:val="left" w:pos="2475"/>
        </w:tabs>
        <w:rPr>
          <w:rFonts w:ascii="Times New Roman" w:hAnsi="Times New Roman" w:cs="Times New Roman"/>
          <w:b/>
          <w:bCs/>
          <w:sz w:val="24"/>
          <w:szCs w:val="24"/>
          <w:lang w:val="es-ES"/>
        </w:rPr>
      </w:pPr>
      <w:r>
        <w:rPr>
          <w:noProof/>
        </w:rPr>
        <mc:AlternateContent>
          <mc:Choice Requires="wps">
            <w:drawing>
              <wp:anchor distT="0" distB="0" distL="114300" distR="114300" simplePos="0" relativeHeight="251655168" behindDoc="0" locked="0" layoutInCell="1" allowOverlap="1" wp14:anchorId="75428DA2" wp14:editId="43B44E42">
                <wp:simplePos x="0" y="0"/>
                <wp:positionH relativeFrom="margin">
                  <wp:align>right</wp:align>
                </wp:positionH>
                <wp:positionV relativeFrom="paragraph">
                  <wp:posOffset>19050</wp:posOffset>
                </wp:positionV>
                <wp:extent cx="5543550" cy="635"/>
                <wp:effectExtent l="0" t="0" r="0" b="6985"/>
                <wp:wrapNone/>
                <wp:docPr id="2073052460" name="Cuadro de texto 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14:paraId="686DA02D" w14:textId="3CD37796" w:rsidR="00066695" w:rsidRDefault="00066695" w:rsidP="00066695">
                            <w:pPr>
                              <w:pStyle w:val="Descripcin"/>
                              <w:spacing w:after="0"/>
                              <w:jc w:val="center"/>
                            </w:pPr>
                            <w:bookmarkStart w:id="46" w:name="_Toc159327464"/>
                            <w:r>
                              <w:t xml:space="preserve">Ilustración </w:t>
                            </w:r>
                            <w:r>
                              <w:fldChar w:fldCharType="begin"/>
                            </w:r>
                            <w:r>
                              <w:instrText xml:space="preserve"> SEQ Ilustración \* ARABIC </w:instrText>
                            </w:r>
                            <w:r>
                              <w:fldChar w:fldCharType="separate"/>
                            </w:r>
                            <w:r w:rsidR="00167406">
                              <w:rPr>
                                <w:noProof/>
                              </w:rPr>
                              <w:t>10</w:t>
                            </w:r>
                            <w:r>
                              <w:fldChar w:fldCharType="end"/>
                            </w:r>
                            <w:r>
                              <w:t xml:space="preserve"> Exclusivo divergente</w:t>
                            </w:r>
                            <w:bookmarkEnd w:id="46"/>
                          </w:p>
                          <w:p w14:paraId="0EDDB844" w14:textId="2E680AA8" w:rsidR="00066695" w:rsidRPr="009C5574" w:rsidRDefault="00066695" w:rsidP="00066695">
                            <w:pPr>
                              <w:pStyle w:val="Descripcin"/>
                              <w:spacing w:after="0"/>
                              <w:jc w:val="center"/>
                              <w:rPr>
                                <w:noProof/>
                              </w:rPr>
                            </w:pPr>
                            <w:r w:rsidRPr="00794234">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28DA2" id="_x0000_s1035" type="#_x0000_t202" style="position:absolute;margin-left:385.3pt;margin-top:1.5pt;width:436.5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aT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84/X8z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" stroked="f">
                <v:textbox style="mso-fit-shape-to-text:t" inset="0,0,0,0">
                  <w:txbxContent>
                    <w:p w14:paraId="686DA02D" w14:textId="3CD37796" w:rsidR="00066695" w:rsidRDefault="00066695" w:rsidP="00066695">
                      <w:pPr>
                        <w:pStyle w:val="Descripcin"/>
                        <w:spacing w:after="0"/>
                        <w:jc w:val="center"/>
                      </w:pPr>
                      <w:bookmarkStart w:id="47" w:name="_Toc159327464"/>
                      <w:r>
                        <w:t xml:space="preserve">Ilustración </w:t>
                      </w:r>
                      <w:r>
                        <w:fldChar w:fldCharType="begin"/>
                      </w:r>
                      <w:r>
                        <w:instrText xml:space="preserve"> SEQ Ilustración \* ARABIC </w:instrText>
                      </w:r>
                      <w:r>
                        <w:fldChar w:fldCharType="separate"/>
                      </w:r>
                      <w:r w:rsidR="00167406">
                        <w:rPr>
                          <w:noProof/>
                        </w:rPr>
                        <w:t>10</w:t>
                      </w:r>
                      <w:r>
                        <w:fldChar w:fldCharType="end"/>
                      </w:r>
                      <w:r>
                        <w:t xml:space="preserve"> Exclusivo divergente</w:t>
                      </w:r>
                      <w:bookmarkEnd w:id="47"/>
                    </w:p>
                    <w:p w14:paraId="0EDDB844" w14:textId="2E680AA8" w:rsidR="00066695" w:rsidRPr="009C5574" w:rsidRDefault="00066695" w:rsidP="00066695">
                      <w:pPr>
                        <w:pStyle w:val="Descripcin"/>
                        <w:spacing w:after="0"/>
                        <w:jc w:val="center"/>
                        <w:rPr>
                          <w:noProof/>
                        </w:rPr>
                      </w:pPr>
                      <w:r w:rsidRPr="00794234">
                        <w:t>Realizado por LETURNE PLUAS JHON BYRON &amp; CHICA VALFRE VALESKA SOFIA</w:t>
                      </w:r>
                    </w:p>
                  </w:txbxContent>
                </v:textbox>
                <w10:wrap anchorx="margin"/>
              </v:shape>
            </w:pict>
          </mc:Fallback>
        </mc:AlternateContent>
      </w:r>
    </w:p>
    <w:p w14:paraId="508D2A53" w14:textId="77777777" w:rsidR="00066695" w:rsidRDefault="00066695" w:rsidP="00940039">
      <w:pPr>
        <w:tabs>
          <w:tab w:val="left" w:pos="2475"/>
        </w:tabs>
        <w:rPr>
          <w:rFonts w:ascii="Times New Roman" w:hAnsi="Times New Roman" w:cs="Times New Roman"/>
          <w:b/>
          <w:bCs/>
          <w:sz w:val="24"/>
          <w:szCs w:val="24"/>
          <w:lang w:val="es-ES"/>
        </w:rPr>
      </w:pPr>
    </w:p>
    <w:p w14:paraId="6D9CC046" w14:textId="0652A0CA" w:rsidR="00940039" w:rsidRDefault="00717447" w:rsidP="006C18AF">
      <w:pPr>
        <w:pStyle w:val="Ttulo4"/>
        <w:spacing w:line="360" w:lineRule="auto"/>
        <w:rPr>
          <w:lang w:val="es-ES"/>
        </w:rPr>
      </w:pPr>
      <w:r w:rsidRPr="00940039">
        <w:rPr>
          <w:lang w:val="es-ES"/>
        </w:rPr>
        <w:t>Exclusivo</w:t>
      </w:r>
      <w:r>
        <w:rPr>
          <w:lang w:val="es-ES"/>
        </w:rPr>
        <w:t xml:space="preserve"> </w:t>
      </w:r>
      <w:r w:rsidR="00940039" w:rsidRPr="00940039">
        <w:rPr>
          <w:lang w:val="es-ES"/>
        </w:rPr>
        <w:t>Convergente</w:t>
      </w:r>
    </w:p>
    <w:p w14:paraId="70827218" w14:textId="239402D8" w:rsidR="006C18AF" w:rsidRPr="006C18AF" w:rsidRDefault="006C18AF" w:rsidP="006C18AF">
      <w:pPr>
        <w:spacing w:line="360" w:lineRule="auto"/>
        <w:rPr>
          <w:rFonts w:ascii="Times New Roman" w:hAnsi="Times New Roman" w:cs="Times New Roman"/>
          <w:sz w:val="24"/>
          <w:szCs w:val="24"/>
          <w:lang w:val="es-ES"/>
        </w:rPr>
      </w:pPr>
      <w:r>
        <w:rPr>
          <w:noProof/>
        </w:rPr>
        <w:drawing>
          <wp:anchor distT="0" distB="0" distL="114300" distR="114300" simplePos="0" relativeHeight="251629568" behindDoc="0" locked="0" layoutInCell="1" allowOverlap="1" wp14:anchorId="5B3328B8" wp14:editId="407E334A">
            <wp:simplePos x="0" y="0"/>
            <wp:positionH relativeFrom="margin">
              <wp:posOffset>200025</wp:posOffset>
            </wp:positionH>
            <wp:positionV relativeFrom="paragraph">
              <wp:posOffset>525145</wp:posOffset>
            </wp:positionV>
            <wp:extent cx="5162550" cy="2183759"/>
            <wp:effectExtent l="0" t="0" r="0" b="7620"/>
            <wp:wrapNone/>
            <wp:docPr id="568892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92743" name=""/>
                    <pic:cNvPicPr/>
                  </pic:nvPicPr>
                  <pic:blipFill>
                    <a:blip r:embed="rId41">
                      <a:extLst>
                        <a:ext uri="{28A0092B-C50C-407E-A947-70E740481C1C}">
                          <a14:useLocalDpi xmlns:a14="http://schemas.microsoft.com/office/drawing/2010/main" val="0"/>
                        </a:ext>
                      </a:extLst>
                    </a:blip>
                    <a:stretch>
                      <a:fillRect/>
                    </a:stretch>
                  </pic:blipFill>
                  <pic:spPr>
                    <a:xfrm>
                      <a:off x="0" y="0"/>
                      <a:ext cx="5162550" cy="2183759"/>
                    </a:xfrm>
                    <a:prstGeom prst="rect">
                      <a:avLst/>
                    </a:prstGeom>
                  </pic:spPr>
                </pic:pic>
              </a:graphicData>
            </a:graphic>
            <wp14:sizeRelH relativeFrom="page">
              <wp14:pctWidth>0</wp14:pctWidth>
            </wp14:sizeRelH>
            <wp14:sizeRelV relativeFrom="page">
              <wp14:pctHeight>0</wp14:pctHeight>
            </wp14:sizeRelV>
          </wp:anchor>
        </w:drawing>
      </w:r>
      <w:r w:rsidRPr="006C18AF">
        <w:rPr>
          <w:rFonts w:ascii="Times New Roman" w:hAnsi="Times New Roman" w:cs="Times New Roman"/>
          <w:sz w:val="24"/>
          <w:szCs w:val="24"/>
          <w:lang w:val="es-ES"/>
        </w:rPr>
        <w:t>En este caso la compuerta actúa como la unión de los caminos para la tarea “Correción” Es decir no solo se utiliza para condicionales.</w:t>
      </w:r>
    </w:p>
    <w:p w14:paraId="2125C65E" w14:textId="73CBC2D7" w:rsidR="008B042D" w:rsidRDefault="008B042D" w:rsidP="00940039">
      <w:pPr>
        <w:tabs>
          <w:tab w:val="left" w:pos="2475"/>
        </w:tabs>
        <w:rPr>
          <w:rFonts w:ascii="Times New Roman" w:hAnsi="Times New Roman" w:cs="Times New Roman"/>
          <w:b/>
          <w:bCs/>
          <w:sz w:val="24"/>
          <w:szCs w:val="24"/>
          <w:lang w:val="es-ES"/>
        </w:rPr>
      </w:pPr>
    </w:p>
    <w:p w14:paraId="167FEDC4" w14:textId="051014A0" w:rsidR="008B042D" w:rsidRDefault="008B042D" w:rsidP="00940039">
      <w:pPr>
        <w:tabs>
          <w:tab w:val="left" w:pos="2475"/>
        </w:tabs>
        <w:rPr>
          <w:rFonts w:ascii="Times New Roman" w:hAnsi="Times New Roman" w:cs="Times New Roman"/>
          <w:b/>
          <w:bCs/>
          <w:sz w:val="24"/>
          <w:szCs w:val="24"/>
          <w:lang w:val="es-ES"/>
        </w:rPr>
      </w:pPr>
    </w:p>
    <w:p w14:paraId="6D880FE3" w14:textId="77777777" w:rsidR="00A16D7F" w:rsidRPr="00A16D7F" w:rsidRDefault="00A16D7F" w:rsidP="00A16D7F">
      <w:pPr>
        <w:rPr>
          <w:rFonts w:ascii="Times New Roman" w:hAnsi="Times New Roman" w:cs="Times New Roman"/>
          <w:sz w:val="24"/>
          <w:szCs w:val="24"/>
          <w:lang w:val="es-ES"/>
        </w:rPr>
      </w:pPr>
    </w:p>
    <w:p w14:paraId="18E4F671" w14:textId="51CE5FF3" w:rsidR="00A16D7F" w:rsidRPr="00A16D7F" w:rsidRDefault="00A16D7F" w:rsidP="00A16D7F">
      <w:pPr>
        <w:rPr>
          <w:rFonts w:ascii="Times New Roman" w:hAnsi="Times New Roman" w:cs="Times New Roman"/>
          <w:sz w:val="24"/>
          <w:szCs w:val="24"/>
          <w:lang w:val="es-ES"/>
        </w:rPr>
      </w:pPr>
    </w:p>
    <w:p w14:paraId="25BA7CE9" w14:textId="77777777" w:rsidR="006C18AF" w:rsidRDefault="006C18AF" w:rsidP="00A16D7F">
      <w:pPr>
        <w:rPr>
          <w:rFonts w:ascii="Times New Roman" w:hAnsi="Times New Roman" w:cs="Times New Roman"/>
          <w:sz w:val="24"/>
          <w:szCs w:val="24"/>
          <w:lang w:val="es-ES"/>
        </w:rPr>
      </w:pPr>
    </w:p>
    <w:p w14:paraId="111AD7C7" w14:textId="16F3E590" w:rsidR="00A16D7F" w:rsidRPr="00A16D7F" w:rsidRDefault="006C18AF" w:rsidP="00A16D7F">
      <w:pPr>
        <w:rPr>
          <w:rFonts w:ascii="Times New Roman" w:hAnsi="Times New Roman" w:cs="Times New Roman"/>
          <w:sz w:val="24"/>
          <w:szCs w:val="24"/>
          <w:lang w:val="es-ES"/>
        </w:rPr>
      </w:pPr>
      <w:r>
        <w:rPr>
          <w:noProof/>
        </w:rPr>
        <mc:AlternateContent>
          <mc:Choice Requires="wps">
            <w:drawing>
              <wp:anchor distT="0" distB="0" distL="114300" distR="114300" simplePos="0" relativeHeight="251656192" behindDoc="0" locked="0" layoutInCell="1" allowOverlap="1" wp14:anchorId="451A30AD" wp14:editId="48F9DB04">
                <wp:simplePos x="0" y="0"/>
                <wp:positionH relativeFrom="column">
                  <wp:posOffset>133350</wp:posOffset>
                </wp:positionH>
                <wp:positionV relativeFrom="paragraph">
                  <wp:posOffset>646430</wp:posOffset>
                </wp:positionV>
                <wp:extent cx="5162550" cy="635"/>
                <wp:effectExtent l="0" t="0" r="0" b="0"/>
                <wp:wrapNone/>
                <wp:docPr id="2135229265" name="Cuadro de texto 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6AC22855" w14:textId="1978116D" w:rsidR="006C18AF" w:rsidRDefault="006C18AF" w:rsidP="006C18AF">
                            <w:pPr>
                              <w:pStyle w:val="Descripcin"/>
                              <w:spacing w:after="0"/>
                              <w:jc w:val="center"/>
                            </w:pPr>
                            <w:bookmarkStart w:id="48" w:name="_Toc159327465"/>
                            <w:r>
                              <w:t xml:space="preserve">Ilustración </w:t>
                            </w:r>
                            <w:r>
                              <w:fldChar w:fldCharType="begin"/>
                            </w:r>
                            <w:r>
                              <w:instrText xml:space="preserve"> SEQ Ilustración \* ARABIC </w:instrText>
                            </w:r>
                            <w:r>
                              <w:fldChar w:fldCharType="separate"/>
                            </w:r>
                            <w:r w:rsidR="00167406">
                              <w:rPr>
                                <w:noProof/>
                              </w:rPr>
                              <w:t>11</w:t>
                            </w:r>
                            <w:r>
                              <w:fldChar w:fldCharType="end"/>
                            </w:r>
                            <w:r>
                              <w:t xml:space="preserve"> Exclusivo convergente</w:t>
                            </w:r>
                            <w:bookmarkEnd w:id="48"/>
                          </w:p>
                          <w:p w14:paraId="61E8835E" w14:textId="2D6A86CD" w:rsidR="006C18AF" w:rsidRPr="00CC60C5" w:rsidRDefault="006C18AF" w:rsidP="006C18AF">
                            <w:pPr>
                              <w:pStyle w:val="Descripcin"/>
                              <w:spacing w:after="0"/>
                              <w:jc w:val="center"/>
                              <w:rPr>
                                <w:noProof/>
                              </w:rPr>
                            </w:pPr>
                            <w:r w:rsidRPr="00FB052D">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30AD" id="_x0000_s1036" type="#_x0000_t202" style="position:absolute;margin-left:10.5pt;margin-top:50.9pt;width:40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" stroked="f">
                <v:textbox style="mso-fit-shape-to-text:t" inset="0,0,0,0">
                  <w:txbxContent>
                    <w:p w14:paraId="6AC22855" w14:textId="1978116D" w:rsidR="006C18AF" w:rsidRDefault="006C18AF" w:rsidP="006C18AF">
                      <w:pPr>
                        <w:pStyle w:val="Descripcin"/>
                        <w:spacing w:after="0"/>
                        <w:jc w:val="center"/>
                      </w:pPr>
                      <w:bookmarkStart w:id="49" w:name="_Toc159327465"/>
                      <w:r>
                        <w:t xml:space="preserve">Ilustración </w:t>
                      </w:r>
                      <w:r>
                        <w:fldChar w:fldCharType="begin"/>
                      </w:r>
                      <w:r>
                        <w:instrText xml:space="preserve"> SEQ Ilustración \* ARABIC </w:instrText>
                      </w:r>
                      <w:r>
                        <w:fldChar w:fldCharType="separate"/>
                      </w:r>
                      <w:r w:rsidR="00167406">
                        <w:rPr>
                          <w:noProof/>
                        </w:rPr>
                        <w:t>11</w:t>
                      </w:r>
                      <w:r>
                        <w:fldChar w:fldCharType="end"/>
                      </w:r>
                      <w:r>
                        <w:t xml:space="preserve"> Exclusivo convergente</w:t>
                      </w:r>
                      <w:bookmarkEnd w:id="49"/>
                    </w:p>
                    <w:p w14:paraId="61E8835E" w14:textId="2D6A86CD" w:rsidR="006C18AF" w:rsidRPr="00CC60C5" w:rsidRDefault="006C18AF" w:rsidP="006C18AF">
                      <w:pPr>
                        <w:pStyle w:val="Descripcin"/>
                        <w:spacing w:after="0"/>
                        <w:jc w:val="center"/>
                        <w:rPr>
                          <w:noProof/>
                        </w:rPr>
                      </w:pPr>
                      <w:r w:rsidRPr="00FB052D">
                        <w:t>Realizado por LETURNE PLUAS JHON BYRON &amp; CHICA VALFRE VALESKA SOFIA</w:t>
                      </w:r>
                    </w:p>
                  </w:txbxContent>
                </v:textbox>
              </v:shape>
            </w:pict>
          </mc:Fallback>
        </mc:AlternateContent>
      </w:r>
    </w:p>
    <w:p w14:paraId="622022FF" w14:textId="571E1A71" w:rsidR="00A16D7F" w:rsidRDefault="0079250E" w:rsidP="006C18AF">
      <w:pPr>
        <w:pStyle w:val="Ttulo3"/>
        <w:spacing w:line="360" w:lineRule="auto"/>
        <w:jc w:val="both"/>
      </w:pPr>
      <w:bookmarkStart w:id="50" w:name="_Toc159364327"/>
      <w:r>
        <w:lastRenderedPageBreak/>
        <w:t>P</w:t>
      </w:r>
      <w:r w:rsidR="00A16D7F">
        <w:t>aralelo</w:t>
      </w:r>
      <w:bookmarkEnd w:id="50"/>
    </w:p>
    <w:p w14:paraId="2690C2DD" w14:textId="199B6532" w:rsidR="00A83F96" w:rsidRDefault="00A83F96" w:rsidP="006C18AF">
      <w:pPr>
        <w:pStyle w:val="Ttulo4"/>
        <w:spacing w:line="360" w:lineRule="auto"/>
        <w:jc w:val="both"/>
      </w:pPr>
      <w:r>
        <w:t>Divergente</w:t>
      </w:r>
    </w:p>
    <w:p w14:paraId="10EE780B" w14:textId="7D3D1878" w:rsidR="0062138D" w:rsidRPr="00A65236" w:rsidRDefault="00774B64" w:rsidP="006C18AF">
      <w:pPr>
        <w:tabs>
          <w:tab w:val="left" w:pos="1380"/>
        </w:tabs>
        <w:spacing w:line="360" w:lineRule="auto"/>
        <w:jc w:val="both"/>
        <w:rPr>
          <w:rFonts w:ascii="Times New Roman" w:hAnsi="Times New Roman" w:cs="Times New Roman"/>
          <w:sz w:val="24"/>
          <w:szCs w:val="24"/>
        </w:rPr>
      </w:pPr>
      <w:r>
        <w:rPr>
          <w:noProof/>
        </w:rPr>
        <w:drawing>
          <wp:anchor distT="0" distB="0" distL="114300" distR="114300" simplePos="0" relativeHeight="251630592" behindDoc="0" locked="0" layoutInCell="1" allowOverlap="1" wp14:anchorId="3B290D88" wp14:editId="7AB143E3">
            <wp:simplePos x="0" y="0"/>
            <wp:positionH relativeFrom="margin">
              <wp:posOffset>622300</wp:posOffset>
            </wp:positionH>
            <wp:positionV relativeFrom="paragraph">
              <wp:posOffset>837565</wp:posOffset>
            </wp:positionV>
            <wp:extent cx="4562475" cy="1698033"/>
            <wp:effectExtent l="0" t="0" r="0" b="0"/>
            <wp:wrapNone/>
            <wp:docPr id="469859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9661" name=""/>
                    <pic:cNvPicPr/>
                  </pic:nvPicPr>
                  <pic:blipFill>
                    <a:blip r:embed="rId42">
                      <a:extLst>
                        <a:ext uri="{28A0092B-C50C-407E-A947-70E740481C1C}">
                          <a14:useLocalDpi xmlns:a14="http://schemas.microsoft.com/office/drawing/2010/main" val="0"/>
                        </a:ext>
                      </a:extLst>
                    </a:blip>
                    <a:stretch>
                      <a:fillRect/>
                    </a:stretch>
                  </pic:blipFill>
                  <pic:spPr>
                    <a:xfrm>
                      <a:off x="0" y="0"/>
                      <a:ext cx="4562475" cy="1698033"/>
                    </a:xfrm>
                    <a:prstGeom prst="rect">
                      <a:avLst/>
                    </a:prstGeom>
                  </pic:spPr>
                </pic:pic>
              </a:graphicData>
            </a:graphic>
            <wp14:sizeRelH relativeFrom="page">
              <wp14:pctWidth>0</wp14:pctWidth>
            </wp14:sizeRelH>
            <wp14:sizeRelV relativeFrom="page">
              <wp14:pctHeight>0</wp14:pctHeight>
            </wp14:sizeRelV>
          </wp:anchor>
        </w:drawing>
      </w:r>
      <w:r w:rsidR="0062138D" w:rsidRPr="00A65236">
        <w:rPr>
          <w:rFonts w:ascii="Times New Roman" w:hAnsi="Times New Roman" w:cs="Times New Roman"/>
          <w:sz w:val="24"/>
          <w:szCs w:val="24"/>
        </w:rPr>
        <w:t xml:space="preserve">Error ya que la actividad C se </w:t>
      </w:r>
      <w:r w:rsidR="00A65236" w:rsidRPr="00A65236">
        <w:rPr>
          <w:rFonts w:ascii="Times New Roman" w:hAnsi="Times New Roman" w:cs="Times New Roman"/>
          <w:sz w:val="24"/>
          <w:szCs w:val="24"/>
        </w:rPr>
        <w:t>ejecutará</w:t>
      </w:r>
      <w:r w:rsidR="0062138D" w:rsidRPr="00A65236">
        <w:rPr>
          <w:rFonts w:ascii="Times New Roman" w:hAnsi="Times New Roman" w:cs="Times New Roman"/>
          <w:sz w:val="24"/>
          <w:szCs w:val="24"/>
        </w:rPr>
        <w:t xml:space="preserve"> </w:t>
      </w:r>
      <w:r w:rsidR="00A65236" w:rsidRPr="00A65236">
        <w:rPr>
          <w:rFonts w:ascii="Times New Roman" w:hAnsi="Times New Roman" w:cs="Times New Roman"/>
          <w:sz w:val="24"/>
          <w:szCs w:val="24"/>
        </w:rPr>
        <w:t>cada vez que termine la tarea, las tareas B y C terminaran en tiempo diferentes lo cual harán que la tarea D se ejecuten cada vez que finalicen las tareas anteriores.</w:t>
      </w:r>
    </w:p>
    <w:p w14:paraId="259DC314" w14:textId="3FFD8DFE" w:rsidR="00A16D7F" w:rsidRDefault="00A16D7F" w:rsidP="00A16D7F">
      <w:pPr>
        <w:tabs>
          <w:tab w:val="left" w:pos="1380"/>
        </w:tabs>
        <w:rPr>
          <w:rFonts w:ascii="Times New Roman" w:hAnsi="Times New Roman" w:cs="Times New Roman"/>
          <w:b/>
          <w:bCs/>
          <w:sz w:val="24"/>
          <w:szCs w:val="24"/>
        </w:rPr>
      </w:pPr>
    </w:p>
    <w:p w14:paraId="444BE21E" w14:textId="116CFF3C" w:rsidR="00A16D7F" w:rsidRDefault="00A16D7F" w:rsidP="00A16D7F">
      <w:pPr>
        <w:tabs>
          <w:tab w:val="left" w:pos="1380"/>
        </w:tabs>
        <w:rPr>
          <w:rFonts w:ascii="Times New Roman" w:hAnsi="Times New Roman" w:cs="Times New Roman"/>
          <w:sz w:val="24"/>
          <w:szCs w:val="24"/>
          <w:lang w:val="es-ES"/>
        </w:rPr>
      </w:pPr>
    </w:p>
    <w:p w14:paraId="1CD06F8C" w14:textId="77777777" w:rsidR="0062138D" w:rsidRPr="0062138D" w:rsidRDefault="0062138D" w:rsidP="0062138D">
      <w:pPr>
        <w:rPr>
          <w:rFonts w:ascii="Times New Roman" w:hAnsi="Times New Roman" w:cs="Times New Roman"/>
          <w:sz w:val="24"/>
          <w:szCs w:val="24"/>
          <w:lang w:val="es-ES"/>
        </w:rPr>
      </w:pPr>
    </w:p>
    <w:p w14:paraId="4B9E3111" w14:textId="77777777" w:rsidR="0062138D" w:rsidRPr="0062138D" w:rsidRDefault="0062138D" w:rsidP="0062138D">
      <w:pPr>
        <w:rPr>
          <w:rFonts w:ascii="Times New Roman" w:hAnsi="Times New Roman" w:cs="Times New Roman"/>
          <w:sz w:val="24"/>
          <w:szCs w:val="24"/>
          <w:lang w:val="es-ES"/>
        </w:rPr>
      </w:pPr>
    </w:p>
    <w:p w14:paraId="6F761CC8" w14:textId="77777777" w:rsidR="0062138D" w:rsidRDefault="0062138D" w:rsidP="0062138D">
      <w:pPr>
        <w:rPr>
          <w:rFonts w:ascii="Times New Roman" w:hAnsi="Times New Roman" w:cs="Times New Roman"/>
          <w:sz w:val="24"/>
          <w:szCs w:val="24"/>
          <w:lang w:val="es-ES"/>
        </w:rPr>
      </w:pPr>
    </w:p>
    <w:p w14:paraId="79771DC8" w14:textId="50EA4CA5" w:rsidR="00B17B41" w:rsidRPr="0062138D" w:rsidRDefault="00774B64" w:rsidP="0062138D">
      <w:pPr>
        <w:rPr>
          <w:rFonts w:ascii="Times New Roman" w:hAnsi="Times New Roman" w:cs="Times New Roman"/>
          <w:sz w:val="24"/>
          <w:szCs w:val="24"/>
          <w:lang w:val="es-ES"/>
        </w:rPr>
      </w:pPr>
      <w:r>
        <w:rPr>
          <w:noProof/>
        </w:rPr>
        <mc:AlternateContent>
          <mc:Choice Requires="wps">
            <w:drawing>
              <wp:anchor distT="0" distB="0" distL="114300" distR="114300" simplePos="0" relativeHeight="251657216" behindDoc="0" locked="0" layoutInCell="1" allowOverlap="1" wp14:anchorId="60CDB84B" wp14:editId="478B2BCF">
                <wp:simplePos x="0" y="0"/>
                <wp:positionH relativeFrom="margin">
                  <wp:align>center</wp:align>
                </wp:positionH>
                <wp:positionV relativeFrom="paragraph">
                  <wp:posOffset>159385</wp:posOffset>
                </wp:positionV>
                <wp:extent cx="5448300" cy="635"/>
                <wp:effectExtent l="0" t="0" r="0" b="6985"/>
                <wp:wrapNone/>
                <wp:docPr id="2013976508" name="Cuadro de texto 1"/>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78C8D972" w14:textId="139D2125" w:rsidR="00B17B41" w:rsidRDefault="00B17B41" w:rsidP="00B17B41">
                            <w:pPr>
                              <w:pStyle w:val="Descripcin"/>
                              <w:spacing w:after="0"/>
                              <w:jc w:val="center"/>
                            </w:pPr>
                            <w:bookmarkStart w:id="51" w:name="_Toc159327466"/>
                            <w:r>
                              <w:t xml:space="preserve">Ilustración </w:t>
                            </w:r>
                            <w:r>
                              <w:fldChar w:fldCharType="begin"/>
                            </w:r>
                            <w:r>
                              <w:instrText xml:space="preserve"> SEQ Ilustración \* ARABIC </w:instrText>
                            </w:r>
                            <w:r>
                              <w:fldChar w:fldCharType="separate"/>
                            </w:r>
                            <w:r w:rsidR="00167406">
                              <w:rPr>
                                <w:noProof/>
                              </w:rPr>
                              <w:t>12</w:t>
                            </w:r>
                            <w:r>
                              <w:fldChar w:fldCharType="end"/>
                            </w:r>
                            <w:r>
                              <w:t xml:space="preserve"> Paralelo divergente</w:t>
                            </w:r>
                            <w:bookmarkEnd w:id="51"/>
                          </w:p>
                          <w:p w14:paraId="1A9ACB26" w14:textId="16BA0119" w:rsidR="00B17B41" w:rsidRPr="00546A1B" w:rsidRDefault="00B17B41" w:rsidP="00B17B41">
                            <w:pPr>
                              <w:pStyle w:val="Descripcin"/>
                              <w:spacing w:after="0"/>
                              <w:jc w:val="center"/>
                              <w:rPr>
                                <w:noProof/>
                              </w:rPr>
                            </w:pPr>
                            <w:r w:rsidRPr="00B17B41">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DB84B" id="_x0000_s1037" type="#_x0000_t202" style="position:absolute;margin-left:0;margin-top:12.55pt;width:429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GcGQ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" stroked="f">
                <v:textbox style="mso-fit-shape-to-text:t" inset="0,0,0,0">
                  <w:txbxContent>
                    <w:p w14:paraId="78C8D972" w14:textId="139D2125" w:rsidR="00B17B41" w:rsidRDefault="00B17B41" w:rsidP="00B17B41">
                      <w:pPr>
                        <w:pStyle w:val="Descripcin"/>
                        <w:spacing w:after="0"/>
                        <w:jc w:val="center"/>
                      </w:pPr>
                      <w:bookmarkStart w:id="52" w:name="_Toc159327466"/>
                      <w:r>
                        <w:t xml:space="preserve">Ilustración </w:t>
                      </w:r>
                      <w:r>
                        <w:fldChar w:fldCharType="begin"/>
                      </w:r>
                      <w:r>
                        <w:instrText xml:space="preserve"> SEQ Ilustración \* ARABIC </w:instrText>
                      </w:r>
                      <w:r>
                        <w:fldChar w:fldCharType="separate"/>
                      </w:r>
                      <w:r w:rsidR="00167406">
                        <w:rPr>
                          <w:noProof/>
                        </w:rPr>
                        <w:t>12</w:t>
                      </w:r>
                      <w:r>
                        <w:fldChar w:fldCharType="end"/>
                      </w:r>
                      <w:r>
                        <w:t xml:space="preserve"> Paralelo divergente</w:t>
                      </w:r>
                      <w:bookmarkEnd w:id="52"/>
                    </w:p>
                    <w:p w14:paraId="1A9ACB26" w14:textId="16BA0119" w:rsidR="00B17B41" w:rsidRPr="00546A1B" w:rsidRDefault="00B17B41" w:rsidP="00B17B41">
                      <w:pPr>
                        <w:pStyle w:val="Descripcin"/>
                        <w:spacing w:after="0"/>
                        <w:jc w:val="center"/>
                        <w:rPr>
                          <w:noProof/>
                        </w:rPr>
                      </w:pPr>
                      <w:r w:rsidRPr="00B17B41">
                        <w:t>Realizado por LETURNE PLUAS JHON BYRON &amp; CHICA VALFRE VALESKA SOFIA</w:t>
                      </w:r>
                    </w:p>
                  </w:txbxContent>
                </v:textbox>
                <w10:wrap anchorx="margin"/>
              </v:shape>
            </w:pict>
          </mc:Fallback>
        </mc:AlternateContent>
      </w:r>
    </w:p>
    <w:p w14:paraId="62B58042" w14:textId="77777777" w:rsidR="00B17B41" w:rsidRDefault="00B17B41" w:rsidP="0062138D">
      <w:pPr>
        <w:rPr>
          <w:rFonts w:ascii="Times New Roman" w:hAnsi="Times New Roman" w:cs="Times New Roman"/>
          <w:sz w:val="24"/>
          <w:szCs w:val="24"/>
          <w:lang w:val="es-ES"/>
        </w:rPr>
      </w:pPr>
    </w:p>
    <w:p w14:paraId="6EA42F9F" w14:textId="626BDD1F" w:rsidR="0062138D" w:rsidRDefault="00A83F96" w:rsidP="007E6FFD">
      <w:pPr>
        <w:pStyle w:val="Ttulo4"/>
        <w:rPr>
          <w:lang w:val="es-ES"/>
        </w:rPr>
      </w:pPr>
      <w:r w:rsidRPr="00A83F96">
        <w:rPr>
          <w:lang w:val="es-ES"/>
        </w:rPr>
        <w:t>Convergente</w:t>
      </w:r>
    </w:p>
    <w:p w14:paraId="17F833A9" w14:textId="67F1B58D" w:rsidR="00204BB8" w:rsidRPr="00204BB8" w:rsidRDefault="00204BB8" w:rsidP="0062138D">
      <w:pPr>
        <w:rPr>
          <w:rFonts w:ascii="Times New Roman" w:hAnsi="Times New Roman" w:cs="Times New Roman"/>
          <w:sz w:val="24"/>
          <w:szCs w:val="24"/>
          <w:lang w:val="es-ES"/>
        </w:rPr>
      </w:pPr>
      <w:r w:rsidRPr="00204BB8">
        <w:rPr>
          <w:rFonts w:ascii="Times New Roman" w:hAnsi="Times New Roman" w:cs="Times New Roman"/>
          <w:sz w:val="24"/>
          <w:szCs w:val="24"/>
          <w:lang w:val="es-ES"/>
        </w:rPr>
        <w:t>La acción convergente hará que la tarea D solo se ejecute una vez</w:t>
      </w:r>
      <w:r>
        <w:rPr>
          <w:rFonts w:ascii="Times New Roman" w:hAnsi="Times New Roman" w:cs="Times New Roman"/>
          <w:sz w:val="24"/>
          <w:szCs w:val="24"/>
          <w:lang w:val="es-ES"/>
        </w:rPr>
        <w:t>.</w:t>
      </w:r>
    </w:p>
    <w:p w14:paraId="58B455DC" w14:textId="21F0C580" w:rsidR="00A83F96" w:rsidRDefault="00B17B41" w:rsidP="0062138D">
      <w:pPr>
        <w:rPr>
          <w:rFonts w:ascii="Times New Roman" w:hAnsi="Times New Roman" w:cs="Times New Roman"/>
          <w:b/>
          <w:bCs/>
          <w:sz w:val="24"/>
          <w:szCs w:val="24"/>
          <w:lang w:val="es-ES"/>
        </w:rPr>
      </w:pPr>
      <w:r>
        <w:rPr>
          <w:noProof/>
        </w:rPr>
        <w:drawing>
          <wp:anchor distT="0" distB="0" distL="114300" distR="114300" simplePos="0" relativeHeight="251631616" behindDoc="0" locked="0" layoutInCell="1" allowOverlap="1" wp14:anchorId="18606062" wp14:editId="7C571CE3">
            <wp:simplePos x="0" y="0"/>
            <wp:positionH relativeFrom="margin">
              <wp:posOffset>511810</wp:posOffset>
            </wp:positionH>
            <wp:positionV relativeFrom="paragraph">
              <wp:posOffset>20320</wp:posOffset>
            </wp:positionV>
            <wp:extent cx="5312410" cy="1504967"/>
            <wp:effectExtent l="0" t="0" r="2540" b="0"/>
            <wp:wrapNone/>
            <wp:docPr id="1252330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0588" name=""/>
                    <pic:cNvPicPr/>
                  </pic:nvPicPr>
                  <pic:blipFill>
                    <a:blip r:embed="rId43">
                      <a:extLst>
                        <a:ext uri="{28A0092B-C50C-407E-A947-70E740481C1C}">
                          <a14:useLocalDpi xmlns:a14="http://schemas.microsoft.com/office/drawing/2010/main" val="0"/>
                        </a:ext>
                      </a:extLst>
                    </a:blip>
                    <a:stretch>
                      <a:fillRect/>
                    </a:stretch>
                  </pic:blipFill>
                  <pic:spPr>
                    <a:xfrm>
                      <a:off x="0" y="0"/>
                      <a:ext cx="5312410" cy="1504967"/>
                    </a:xfrm>
                    <a:prstGeom prst="rect">
                      <a:avLst/>
                    </a:prstGeom>
                  </pic:spPr>
                </pic:pic>
              </a:graphicData>
            </a:graphic>
            <wp14:sizeRelH relativeFrom="page">
              <wp14:pctWidth>0</wp14:pctWidth>
            </wp14:sizeRelH>
            <wp14:sizeRelV relativeFrom="page">
              <wp14:pctHeight>0</wp14:pctHeight>
            </wp14:sizeRelV>
          </wp:anchor>
        </w:drawing>
      </w:r>
    </w:p>
    <w:p w14:paraId="1B106595" w14:textId="77777777" w:rsidR="00013355" w:rsidRPr="00013355" w:rsidRDefault="00013355" w:rsidP="00013355">
      <w:pPr>
        <w:rPr>
          <w:rFonts w:ascii="Times New Roman" w:hAnsi="Times New Roman" w:cs="Times New Roman"/>
          <w:sz w:val="24"/>
          <w:szCs w:val="24"/>
          <w:lang w:val="es-ES"/>
        </w:rPr>
      </w:pPr>
    </w:p>
    <w:p w14:paraId="6414ED67" w14:textId="527C8CD4" w:rsidR="00013355" w:rsidRPr="00013355" w:rsidRDefault="00013355" w:rsidP="00013355">
      <w:pPr>
        <w:rPr>
          <w:rFonts w:ascii="Times New Roman" w:hAnsi="Times New Roman" w:cs="Times New Roman"/>
          <w:sz w:val="24"/>
          <w:szCs w:val="24"/>
          <w:lang w:val="es-ES"/>
        </w:rPr>
      </w:pPr>
    </w:p>
    <w:p w14:paraId="05602433" w14:textId="4AD679E8" w:rsidR="00013355" w:rsidRPr="00013355" w:rsidRDefault="00013355" w:rsidP="00013355">
      <w:pPr>
        <w:rPr>
          <w:rFonts w:ascii="Times New Roman" w:hAnsi="Times New Roman" w:cs="Times New Roman"/>
          <w:sz w:val="24"/>
          <w:szCs w:val="24"/>
          <w:lang w:val="es-ES"/>
        </w:rPr>
      </w:pPr>
    </w:p>
    <w:p w14:paraId="04F5FB06" w14:textId="2828F472" w:rsidR="00013355" w:rsidRPr="00013355" w:rsidRDefault="00013355" w:rsidP="00013355">
      <w:pPr>
        <w:rPr>
          <w:rFonts w:ascii="Times New Roman" w:hAnsi="Times New Roman" w:cs="Times New Roman"/>
          <w:sz w:val="24"/>
          <w:szCs w:val="24"/>
          <w:lang w:val="es-ES"/>
        </w:rPr>
      </w:pPr>
    </w:p>
    <w:p w14:paraId="370734AC" w14:textId="2CD57C1E" w:rsidR="00013355" w:rsidRPr="00013355" w:rsidRDefault="00B17B41" w:rsidP="00013355">
      <w:pPr>
        <w:rPr>
          <w:rFonts w:ascii="Times New Roman" w:hAnsi="Times New Roman" w:cs="Times New Roman"/>
          <w:sz w:val="24"/>
          <w:szCs w:val="24"/>
          <w:lang w:val="es-ES"/>
        </w:rPr>
      </w:pPr>
      <w:r>
        <w:rPr>
          <w:noProof/>
        </w:rPr>
        <mc:AlternateContent>
          <mc:Choice Requires="wps">
            <w:drawing>
              <wp:anchor distT="0" distB="0" distL="114300" distR="114300" simplePos="0" relativeHeight="251658240" behindDoc="0" locked="0" layoutInCell="1" allowOverlap="1" wp14:anchorId="1A511B76" wp14:editId="150762B8">
                <wp:simplePos x="0" y="0"/>
                <wp:positionH relativeFrom="margin">
                  <wp:align>right</wp:align>
                </wp:positionH>
                <wp:positionV relativeFrom="paragraph">
                  <wp:posOffset>136525</wp:posOffset>
                </wp:positionV>
                <wp:extent cx="5731510" cy="635"/>
                <wp:effectExtent l="0" t="0" r="2540" b="6985"/>
                <wp:wrapNone/>
                <wp:docPr id="182470952" name="Cuadro de texto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1254D56" w14:textId="0364695A" w:rsidR="00B17B41" w:rsidRDefault="00B17B41" w:rsidP="00B17B41">
                            <w:pPr>
                              <w:pStyle w:val="Descripcin"/>
                              <w:spacing w:after="0"/>
                              <w:jc w:val="center"/>
                            </w:pPr>
                            <w:bookmarkStart w:id="53" w:name="_Toc159327467"/>
                            <w:r>
                              <w:t xml:space="preserve">Ilustración </w:t>
                            </w:r>
                            <w:r>
                              <w:fldChar w:fldCharType="begin"/>
                            </w:r>
                            <w:r>
                              <w:instrText xml:space="preserve"> SEQ Ilustración \* ARABIC </w:instrText>
                            </w:r>
                            <w:r>
                              <w:fldChar w:fldCharType="separate"/>
                            </w:r>
                            <w:r w:rsidR="00167406">
                              <w:rPr>
                                <w:noProof/>
                              </w:rPr>
                              <w:t>13</w:t>
                            </w:r>
                            <w:r>
                              <w:fldChar w:fldCharType="end"/>
                            </w:r>
                            <w:r>
                              <w:t xml:space="preserve"> Paralelo convergente</w:t>
                            </w:r>
                            <w:bookmarkEnd w:id="53"/>
                          </w:p>
                          <w:p w14:paraId="7516A869" w14:textId="0214C063" w:rsidR="00B17B41" w:rsidRPr="007D64DF" w:rsidRDefault="00B17B41" w:rsidP="00B17B41">
                            <w:pPr>
                              <w:pStyle w:val="Descripcin"/>
                              <w:spacing w:after="0"/>
                              <w:jc w:val="center"/>
                              <w:rPr>
                                <w:noProof/>
                              </w:rPr>
                            </w:pPr>
                            <w:r w:rsidRPr="00B17B41">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11B76" id="_x0000_s1038" type="#_x0000_t202" style="position:absolute;margin-left:400.1pt;margin-top:10.75pt;width:451.3pt;height:.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d+GgIAAEAEAAAOAAAAZHJzL2Uyb0RvYy54bWysU8Fu2zAMvQ/YPwi6L05SpBu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bn4eDNbzCgkKXZ7s4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" stroked="f">
                <v:textbox style="mso-fit-shape-to-text:t" inset="0,0,0,0">
                  <w:txbxContent>
                    <w:p w14:paraId="71254D56" w14:textId="0364695A" w:rsidR="00B17B41" w:rsidRDefault="00B17B41" w:rsidP="00B17B41">
                      <w:pPr>
                        <w:pStyle w:val="Descripcin"/>
                        <w:spacing w:after="0"/>
                        <w:jc w:val="center"/>
                      </w:pPr>
                      <w:bookmarkStart w:id="54" w:name="_Toc159327467"/>
                      <w:r>
                        <w:t xml:space="preserve">Ilustración </w:t>
                      </w:r>
                      <w:r>
                        <w:fldChar w:fldCharType="begin"/>
                      </w:r>
                      <w:r>
                        <w:instrText xml:space="preserve"> SEQ Ilustración \* ARABIC </w:instrText>
                      </w:r>
                      <w:r>
                        <w:fldChar w:fldCharType="separate"/>
                      </w:r>
                      <w:r w:rsidR="00167406">
                        <w:rPr>
                          <w:noProof/>
                        </w:rPr>
                        <w:t>13</w:t>
                      </w:r>
                      <w:r>
                        <w:fldChar w:fldCharType="end"/>
                      </w:r>
                      <w:r>
                        <w:t xml:space="preserve"> Paralelo convergente</w:t>
                      </w:r>
                      <w:bookmarkEnd w:id="54"/>
                    </w:p>
                    <w:p w14:paraId="7516A869" w14:textId="0214C063" w:rsidR="00B17B41" w:rsidRPr="007D64DF" w:rsidRDefault="00B17B41" w:rsidP="00B17B41">
                      <w:pPr>
                        <w:pStyle w:val="Descripcin"/>
                        <w:spacing w:after="0"/>
                        <w:jc w:val="center"/>
                        <w:rPr>
                          <w:noProof/>
                        </w:rPr>
                      </w:pPr>
                      <w:r w:rsidRPr="00B17B41">
                        <w:t>Realizado por LETURNE PLUAS JHON BYRON &amp; CHICA VALFRE VALESKA SOFIA</w:t>
                      </w:r>
                    </w:p>
                  </w:txbxContent>
                </v:textbox>
                <w10:wrap anchorx="margin"/>
              </v:shape>
            </w:pict>
          </mc:Fallback>
        </mc:AlternateContent>
      </w:r>
    </w:p>
    <w:p w14:paraId="2FE9C53D" w14:textId="77777777" w:rsidR="00B17B41" w:rsidRDefault="00B17B41" w:rsidP="00013355">
      <w:pPr>
        <w:tabs>
          <w:tab w:val="left" w:pos="1200"/>
        </w:tabs>
        <w:rPr>
          <w:rFonts w:ascii="Times New Roman" w:hAnsi="Times New Roman" w:cs="Times New Roman"/>
          <w:b/>
          <w:bCs/>
          <w:sz w:val="24"/>
          <w:szCs w:val="24"/>
          <w:lang w:val="es-ES"/>
        </w:rPr>
      </w:pPr>
    </w:p>
    <w:p w14:paraId="2B9C0082" w14:textId="482A0890" w:rsidR="00013355" w:rsidRDefault="00013355" w:rsidP="00774B64">
      <w:pPr>
        <w:pStyle w:val="Ttulo2"/>
        <w:spacing w:line="360" w:lineRule="auto"/>
        <w:rPr>
          <w:lang w:val="es-ES"/>
        </w:rPr>
      </w:pPr>
      <w:bookmarkStart w:id="55" w:name="_Toc159364328"/>
      <w:r>
        <w:rPr>
          <w:lang w:val="es-ES"/>
        </w:rPr>
        <w:t>Símbolo basado en eventos</w:t>
      </w:r>
      <w:bookmarkEnd w:id="55"/>
    </w:p>
    <w:p w14:paraId="77D10779" w14:textId="3FF2C950" w:rsidR="00B17B41" w:rsidRPr="00774B64" w:rsidRDefault="00774B64" w:rsidP="00774B64">
      <w:pPr>
        <w:spacing w:line="360" w:lineRule="auto"/>
        <w:jc w:val="both"/>
        <w:rPr>
          <w:rFonts w:ascii="Times New Roman" w:hAnsi="Times New Roman" w:cs="Times New Roman"/>
          <w:sz w:val="24"/>
          <w:szCs w:val="24"/>
          <w:lang w:val="es-ES"/>
        </w:rPr>
      </w:pPr>
      <w:r>
        <w:rPr>
          <w:noProof/>
        </w:rPr>
        <w:drawing>
          <wp:anchor distT="0" distB="0" distL="114300" distR="114300" simplePos="0" relativeHeight="251632640" behindDoc="0" locked="0" layoutInCell="1" allowOverlap="1" wp14:anchorId="181FC979" wp14:editId="6F825D9D">
            <wp:simplePos x="0" y="0"/>
            <wp:positionH relativeFrom="margin">
              <wp:align>right</wp:align>
            </wp:positionH>
            <wp:positionV relativeFrom="paragraph">
              <wp:posOffset>765810</wp:posOffset>
            </wp:positionV>
            <wp:extent cx="5505450" cy="1896349"/>
            <wp:effectExtent l="0" t="0" r="0" b="8890"/>
            <wp:wrapNone/>
            <wp:docPr id="2141395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95140" name=""/>
                    <pic:cNvPicPr/>
                  </pic:nvPicPr>
                  <pic:blipFill>
                    <a:blip r:embed="rId44">
                      <a:extLst>
                        <a:ext uri="{28A0092B-C50C-407E-A947-70E740481C1C}">
                          <a14:useLocalDpi xmlns:a14="http://schemas.microsoft.com/office/drawing/2010/main" val="0"/>
                        </a:ext>
                      </a:extLst>
                    </a:blip>
                    <a:stretch>
                      <a:fillRect/>
                    </a:stretch>
                  </pic:blipFill>
                  <pic:spPr>
                    <a:xfrm>
                      <a:off x="0" y="0"/>
                      <a:ext cx="5505450" cy="1896349"/>
                    </a:xfrm>
                    <a:prstGeom prst="rect">
                      <a:avLst/>
                    </a:prstGeom>
                  </pic:spPr>
                </pic:pic>
              </a:graphicData>
            </a:graphic>
            <wp14:sizeRelH relativeFrom="page">
              <wp14:pctWidth>0</wp14:pctWidth>
            </wp14:sizeRelH>
            <wp14:sizeRelV relativeFrom="page">
              <wp14:pctHeight>0</wp14:pctHeight>
            </wp14:sizeRelV>
          </wp:anchor>
        </w:drawing>
      </w:r>
      <w:r w:rsidR="00B17B41" w:rsidRPr="00774B64">
        <w:rPr>
          <w:rFonts w:ascii="Times New Roman" w:hAnsi="Times New Roman" w:cs="Times New Roman"/>
          <w:sz w:val="24"/>
          <w:szCs w:val="24"/>
          <w:lang w:val="es-ES"/>
        </w:rPr>
        <w:t>En este ejemplo se puede observar que ser tiene el evento de tiempo y de mensaje en este caso</w:t>
      </w:r>
      <w:r w:rsidR="0035791E" w:rsidRPr="00774B64">
        <w:rPr>
          <w:rFonts w:ascii="Times New Roman" w:hAnsi="Times New Roman" w:cs="Times New Roman"/>
          <w:sz w:val="24"/>
          <w:szCs w:val="24"/>
          <w:lang w:val="es-ES"/>
        </w:rPr>
        <w:t xml:space="preserve"> cuando se ejecute el de tiempo la acción o </w:t>
      </w:r>
      <w:r w:rsidRPr="00774B64">
        <w:rPr>
          <w:rFonts w:ascii="Times New Roman" w:hAnsi="Times New Roman" w:cs="Times New Roman"/>
          <w:sz w:val="24"/>
          <w:szCs w:val="24"/>
          <w:lang w:val="es-ES"/>
        </w:rPr>
        <w:t>evento</w:t>
      </w:r>
      <w:r w:rsidR="0035791E" w:rsidRPr="00774B64">
        <w:rPr>
          <w:rFonts w:ascii="Times New Roman" w:hAnsi="Times New Roman" w:cs="Times New Roman"/>
          <w:sz w:val="24"/>
          <w:szCs w:val="24"/>
          <w:lang w:val="es-ES"/>
        </w:rPr>
        <w:t xml:space="preserve"> de mensaje se desactivara por lo cual hará que solo un evento se ejecut</w:t>
      </w:r>
      <w:r w:rsidRPr="00774B64">
        <w:rPr>
          <w:rFonts w:ascii="Times New Roman" w:hAnsi="Times New Roman" w:cs="Times New Roman"/>
          <w:sz w:val="24"/>
          <w:szCs w:val="24"/>
          <w:lang w:val="es-ES"/>
        </w:rPr>
        <w:t>e.</w:t>
      </w:r>
    </w:p>
    <w:p w14:paraId="33D462EA" w14:textId="2ABB4E8D" w:rsidR="00B17B41" w:rsidRPr="00B17B41" w:rsidRDefault="00B17B41" w:rsidP="00B17B41">
      <w:pPr>
        <w:rPr>
          <w:lang w:val="es-ES"/>
        </w:rPr>
      </w:pPr>
    </w:p>
    <w:p w14:paraId="32C26448" w14:textId="68B9233E" w:rsidR="00C2259C" w:rsidRDefault="00C2259C" w:rsidP="00013355">
      <w:pPr>
        <w:tabs>
          <w:tab w:val="left" w:pos="1200"/>
        </w:tabs>
        <w:rPr>
          <w:rFonts w:ascii="Times New Roman" w:hAnsi="Times New Roman" w:cs="Times New Roman"/>
          <w:b/>
          <w:bCs/>
          <w:sz w:val="24"/>
          <w:szCs w:val="24"/>
          <w:lang w:val="es-ES"/>
        </w:rPr>
      </w:pPr>
    </w:p>
    <w:p w14:paraId="6F41C560" w14:textId="47A4ADED" w:rsidR="00C2259C" w:rsidRDefault="00C2259C" w:rsidP="00013355">
      <w:pPr>
        <w:tabs>
          <w:tab w:val="left" w:pos="1200"/>
        </w:tabs>
        <w:rPr>
          <w:rFonts w:ascii="Times New Roman" w:hAnsi="Times New Roman" w:cs="Times New Roman"/>
          <w:b/>
          <w:bCs/>
          <w:sz w:val="24"/>
          <w:szCs w:val="24"/>
          <w:lang w:val="es-ES"/>
        </w:rPr>
      </w:pPr>
    </w:p>
    <w:p w14:paraId="1CC60D9D" w14:textId="1153F96A" w:rsidR="00E95515" w:rsidRDefault="00E95515" w:rsidP="00E95515">
      <w:pPr>
        <w:rPr>
          <w:rFonts w:ascii="Times New Roman" w:hAnsi="Times New Roman" w:cs="Times New Roman"/>
          <w:sz w:val="24"/>
          <w:szCs w:val="24"/>
          <w:lang w:val="es-ES"/>
        </w:rPr>
      </w:pPr>
    </w:p>
    <w:p w14:paraId="5CBD0EBB" w14:textId="44C80A93" w:rsidR="00433102" w:rsidRPr="00433102" w:rsidRDefault="00433102" w:rsidP="00433102">
      <w:pPr>
        <w:rPr>
          <w:rFonts w:ascii="Times New Roman" w:hAnsi="Times New Roman" w:cs="Times New Roman"/>
          <w:sz w:val="24"/>
          <w:szCs w:val="24"/>
          <w:lang w:val="es-ES"/>
        </w:rPr>
      </w:pPr>
    </w:p>
    <w:p w14:paraId="5D8A931B" w14:textId="1E8954CA" w:rsidR="007E6FFD" w:rsidRPr="00433102" w:rsidRDefault="00774B64" w:rsidP="00433102">
      <w:pPr>
        <w:rPr>
          <w:rFonts w:ascii="Times New Roman" w:hAnsi="Times New Roman" w:cs="Times New Roman"/>
          <w:sz w:val="24"/>
          <w:szCs w:val="24"/>
          <w:lang w:val="es-ES"/>
        </w:rPr>
      </w:pPr>
      <w:r>
        <w:rPr>
          <w:noProof/>
        </w:rPr>
        <mc:AlternateContent>
          <mc:Choice Requires="wps">
            <w:drawing>
              <wp:anchor distT="0" distB="0" distL="114300" distR="114300" simplePos="0" relativeHeight="251659264" behindDoc="0" locked="0" layoutInCell="1" allowOverlap="1" wp14:anchorId="73F9B9C6" wp14:editId="277FE0B8">
                <wp:simplePos x="0" y="0"/>
                <wp:positionH relativeFrom="margin">
                  <wp:align>center</wp:align>
                </wp:positionH>
                <wp:positionV relativeFrom="paragraph">
                  <wp:posOffset>255905</wp:posOffset>
                </wp:positionV>
                <wp:extent cx="4924425" cy="635"/>
                <wp:effectExtent l="0" t="0" r="9525" b="6985"/>
                <wp:wrapNone/>
                <wp:docPr id="636407554" name="Cuadro de texto 1"/>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66B4B65D" w14:textId="220D38F0" w:rsidR="00774B64" w:rsidRDefault="00774B64" w:rsidP="00774B64">
                            <w:pPr>
                              <w:pStyle w:val="Descripcin"/>
                              <w:spacing w:after="0"/>
                              <w:jc w:val="center"/>
                            </w:pPr>
                            <w:bookmarkStart w:id="56" w:name="_Toc159327468"/>
                            <w:r>
                              <w:t xml:space="preserve">Ilustración </w:t>
                            </w:r>
                            <w:r>
                              <w:fldChar w:fldCharType="begin"/>
                            </w:r>
                            <w:r>
                              <w:instrText xml:space="preserve"> SEQ Ilustración \* ARABIC </w:instrText>
                            </w:r>
                            <w:r>
                              <w:fldChar w:fldCharType="separate"/>
                            </w:r>
                            <w:r w:rsidR="00167406">
                              <w:rPr>
                                <w:noProof/>
                              </w:rPr>
                              <w:t>14</w:t>
                            </w:r>
                            <w:r>
                              <w:fldChar w:fldCharType="end"/>
                            </w:r>
                            <w:r>
                              <w:t xml:space="preserve"> Símbolo basado en eventos</w:t>
                            </w:r>
                            <w:bookmarkEnd w:id="56"/>
                          </w:p>
                          <w:p w14:paraId="6F639D58" w14:textId="22B72289" w:rsidR="00774B64" w:rsidRPr="005A5CC0" w:rsidRDefault="00774B64" w:rsidP="00774B64">
                            <w:pPr>
                              <w:pStyle w:val="Descripcin"/>
                              <w:spacing w:after="0"/>
                              <w:jc w:val="center"/>
                              <w:rPr>
                                <w:noProof/>
                              </w:rPr>
                            </w:pPr>
                            <w:r w:rsidRPr="0026042C">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F9B9C6" id="_x0000_s1039" type="#_x0000_t202" style="position:absolute;margin-left:0;margin-top:20.15pt;width:387.7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aHGwIAAEAEAAAOAAAAZHJzL2Uyb0RvYy54bWysU8Fu2zAMvQ/YPwi6L07StNi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" stroked="f">
                <v:textbox style="mso-fit-shape-to-text:t" inset="0,0,0,0">
                  <w:txbxContent>
                    <w:p w14:paraId="66B4B65D" w14:textId="220D38F0" w:rsidR="00774B64" w:rsidRDefault="00774B64" w:rsidP="00774B64">
                      <w:pPr>
                        <w:pStyle w:val="Descripcin"/>
                        <w:spacing w:after="0"/>
                        <w:jc w:val="center"/>
                      </w:pPr>
                      <w:bookmarkStart w:id="57" w:name="_Toc159327468"/>
                      <w:r>
                        <w:t xml:space="preserve">Ilustración </w:t>
                      </w:r>
                      <w:r>
                        <w:fldChar w:fldCharType="begin"/>
                      </w:r>
                      <w:r>
                        <w:instrText xml:space="preserve"> SEQ Ilustración \* ARABIC </w:instrText>
                      </w:r>
                      <w:r>
                        <w:fldChar w:fldCharType="separate"/>
                      </w:r>
                      <w:r w:rsidR="00167406">
                        <w:rPr>
                          <w:noProof/>
                        </w:rPr>
                        <w:t>14</w:t>
                      </w:r>
                      <w:r>
                        <w:fldChar w:fldCharType="end"/>
                      </w:r>
                      <w:r>
                        <w:t xml:space="preserve"> Símbolo basado en eventos</w:t>
                      </w:r>
                      <w:bookmarkEnd w:id="57"/>
                    </w:p>
                    <w:p w14:paraId="6F639D58" w14:textId="22B72289" w:rsidR="00774B64" w:rsidRPr="005A5CC0" w:rsidRDefault="00774B64" w:rsidP="00774B64">
                      <w:pPr>
                        <w:pStyle w:val="Descripcin"/>
                        <w:spacing w:after="0"/>
                        <w:jc w:val="center"/>
                        <w:rPr>
                          <w:noProof/>
                        </w:rPr>
                      </w:pPr>
                      <w:r w:rsidRPr="0026042C">
                        <w:t>Realizado por LETURNE PLUAS JHON BYRON &amp; CHICA VALFRE VALESKA SOFIA</w:t>
                      </w:r>
                    </w:p>
                  </w:txbxContent>
                </v:textbox>
                <w10:wrap anchorx="margin"/>
              </v:shape>
            </w:pict>
          </mc:Fallback>
        </mc:AlternateContent>
      </w:r>
    </w:p>
    <w:p w14:paraId="3995D743" w14:textId="21E3E24D" w:rsidR="00433102" w:rsidRPr="002743AB" w:rsidRDefault="00433102" w:rsidP="00436C9A">
      <w:pPr>
        <w:pStyle w:val="Ttulo2"/>
        <w:rPr>
          <w:lang w:val="pt-PT"/>
        </w:rPr>
      </w:pPr>
      <w:bookmarkStart w:id="58" w:name="_Toc159364329"/>
      <w:r w:rsidRPr="002743AB">
        <w:rPr>
          <w:lang w:val="pt-PT"/>
        </w:rPr>
        <w:lastRenderedPageBreak/>
        <w:t>Artefactos</w:t>
      </w:r>
      <w:bookmarkEnd w:id="58"/>
    </w:p>
    <w:p w14:paraId="6D2B5E3B" w14:textId="29D24E6F" w:rsidR="00433102" w:rsidRDefault="00934500" w:rsidP="007E5E3F">
      <w:pPr>
        <w:pStyle w:val="Ttulo3"/>
        <w:spacing w:line="360" w:lineRule="auto"/>
        <w:rPr>
          <w:lang w:val="pt-PT"/>
        </w:rPr>
      </w:pPr>
      <w:bookmarkStart w:id="59" w:name="_Toc159364330"/>
      <w:r w:rsidRPr="00934500">
        <w:rPr>
          <w:lang w:val="pt-PT"/>
        </w:rPr>
        <w:t xml:space="preserve">Data store </w:t>
      </w:r>
      <w:r>
        <w:rPr>
          <w:lang w:val="pt-PT"/>
        </w:rPr>
        <w:t>y Data object</w:t>
      </w:r>
      <w:bookmarkEnd w:id="59"/>
    </w:p>
    <w:p w14:paraId="74702DC0" w14:textId="5EEF5AA3" w:rsidR="008B3327" w:rsidRPr="007E5E3F" w:rsidRDefault="008B3327" w:rsidP="007E5E3F">
      <w:pPr>
        <w:spacing w:line="360" w:lineRule="auto"/>
        <w:jc w:val="both"/>
        <w:rPr>
          <w:rFonts w:ascii="Times New Roman" w:hAnsi="Times New Roman" w:cs="Times New Roman"/>
          <w:sz w:val="24"/>
          <w:szCs w:val="24"/>
          <w:lang w:val="es-ES"/>
        </w:rPr>
      </w:pPr>
      <w:r w:rsidRPr="007E5E3F">
        <w:rPr>
          <w:rFonts w:ascii="Times New Roman" w:hAnsi="Times New Roman" w:cs="Times New Roman"/>
          <w:sz w:val="24"/>
          <w:szCs w:val="24"/>
          <w:lang w:val="es-ES"/>
        </w:rPr>
        <w:t xml:space="preserve">En este caso la actividad o proceso “A” debe consumir de un servicio la lista </w:t>
      </w:r>
      <w:r w:rsidR="007E5E3F" w:rsidRPr="007E5E3F">
        <w:rPr>
          <w:rFonts w:ascii="Times New Roman" w:hAnsi="Times New Roman" w:cs="Times New Roman"/>
          <w:sz w:val="24"/>
          <w:szCs w:val="24"/>
          <w:lang w:val="es-ES"/>
        </w:rPr>
        <w:t xml:space="preserve">del cliente para luego que envié a ser procesada a la actividad “B” y con ello acabar el proceso. </w:t>
      </w:r>
    </w:p>
    <w:p w14:paraId="7DEDDCB1" w14:textId="55EAC3E8" w:rsidR="008B3327" w:rsidRPr="008B3327" w:rsidRDefault="007E5E3F" w:rsidP="008B3327">
      <w:pPr>
        <w:rPr>
          <w:lang w:val="es-ES"/>
        </w:rPr>
      </w:pPr>
      <w:r>
        <w:rPr>
          <w:noProof/>
        </w:rPr>
        <w:drawing>
          <wp:anchor distT="0" distB="0" distL="114300" distR="114300" simplePos="0" relativeHeight="251636736" behindDoc="0" locked="0" layoutInCell="1" allowOverlap="1" wp14:anchorId="197D6246" wp14:editId="097EB26B">
            <wp:simplePos x="0" y="0"/>
            <wp:positionH relativeFrom="margin">
              <wp:align>center</wp:align>
            </wp:positionH>
            <wp:positionV relativeFrom="paragraph">
              <wp:posOffset>9525</wp:posOffset>
            </wp:positionV>
            <wp:extent cx="3962400" cy="2406729"/>
            <wp:effectExtent l="0" t="0" r="0" b="0"/>
            <wp:wrapNone/>
            <wp:docPr id="499619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19529" name=""/>
                    <pic:cNvPicPr/>
                  </pic:nvPicPr>
                  <pic:blipFill>
                    <a:blip r:embed="rId45">
                      <a:extLst>
                        <a:ext uri="{28A0092B-C50C-407E-A947-70E740481C1C}">
                          <a14:useLocalDpi xmlns:a14="http://schemas.microsoft.com/office/drawing/2010/main" val="0"/>
                        </a:ext>
                      </a:extLst>
                    </a:blip>
                    <a:stretch>
                      <a:fillRect/>
                    </a:stretch>
                  </pic:blipFill>
                  <pic:spPr>
                    <a:xfrm>
                      <a:off x="0" y="0"/>
                      <a:ext cx="3962400" cy="2406729"/>
                    </a:xfrm>
                    <a:prstGeom prst="rect">
                      <a:avLst/>
                    </a:prstGeom>
                  </pic:spPr>
                </pic:pic>
              </a:graphicData>
            </a:graphic>
            <wp14:sizeRelH relativeFrom="page">
              <wp14:pctWidth>0</wp14:pctWidth>
            </wp14:sizeRelH>
            <wp14:sizeRelV relativeFrom="page">
              <wp14:pctHeight>0</wp14:pctHeight>
            </wp14:sizeRelV>
          </wp:anchor>
        </w:drawing>
      </w:r>
    </w:p>
    <w:p w14:paraId="3B67958E" w14:textId="19C7779D" w:rsidR="002743AB" w:rsidRPr="008B3327" w:rsidRDefault="002743AB" w:rsidP="00433102">
      <w:pPr>
        <w:tabs>
          <w:tab w:val="left" w:pos="1275"/>
        </w:tabs>
        <w:rPr>
          <w:rFonts w:ascii="Times New Roman" w:hAnsi="Times New Roman" w:cs="Times New Roman"/>
          <w:b/>
          <w:bCs/>
          <w:sz w:val="24"/>
          <w:szCs w:val="24"/>
          <w:lang w:val="es-ES"/>
        </w:rPr>
      </w:pPr>
    </w:p>
    <w:p w14:paraId="0BA25CDD" w14:textId="6F6A4A47" w:rsidR="00433102" w:rsidRPr="008B3327" w:rsidRDefault="00433102" w:rsidP="00433102">
      <w:pPr>
        <w:tabs>
          <w:tab w:val="left" w:pos="1275"/>
        </w:tabs>
        <w:rPr>
          <w:rFonts w:ascii="Times New Roman" w:hAnsi="Times New Roman" w:cs="Times New Roman"/>
          <w:b/>
          <w:bCs/>
          <w:sz w:val="24"/>
          <w:szCs w:val="24"/>
          <w:lang w:val="es-ES"/>
        </w:rPr>
      </w:pPr>
    </w:p>
    <w:p w14:paraId="13EE83CE" w14:textId="77777777" w:rsidR="00433102" w:rsidRPr="008B3327" w:rsidRDefault="00433102" w:rsidP="00433102">
      <w:pPr>
        <w:tabs>
          <w:tab w:val="left" w:pos="1275"/>
        </w:tabs>
        <w:rPr>
          <w:rFonts w:ascii="Times New Roman" w:hAnsi="Times New Roman" w:cs="Times New Roman"/>
          <w:b/>
          <w:bCs/>
          <w:sz w:val="24"/>
          <w:szCs w:val="24"/>
          <w:lang w:val="es-ES"/>
        </w:rPr>
      </w:pPr>
    </w:p>
    <w:p w14:paraId="6CDC64FD" w14:textId="77777777" w:rsidR="00433102" w:rsidRPr="008B3327" w:rsidRDefault="00433102" w:rsidP="00433102">
      <w:pPr>
        <w:tabs>
          <w:tab w:val="left" w:pos="1275"/>
        </w:tabs>
        <w:rPr>
          <w:rFonts w:ascii="Times New Roman" w:hAnsi="Times New Roman" w:cs="Times New Roman"/>
          <w:b/>
          <w:bCs/>
          <w:sz w:val="24"/>
          <w:szCs w:val="24"/>
          <w:lang w:val="es-ES"/>
        </w:rPr>
      </w:pPr>
    </w:p>
    <w:p w14:paraId="54AF415A" w14:textId="77777777" w:rsidR="00433102" w:rsidRPr="008B3327" w:rsidRDefault="00433102" w:rsidP="00433102">
      <w:pPr>
        <w:tabs>
          <w:tab w:val="left" w:pos="1275"/>
        </w:tabs>
        <w:rPr>
          <w:rFonts w:ascii="Times New Roman" w:hAnsi="Times New Roman" w:cs="Times New Roman"/>
          <w:b/>
          <w:bCs/>
          <w:sz w:val="24"/>
          <w:szCs w:val="24"/>
          <w:lang w:val="es-ES"/>
        </w:rPr>
      </w:pPr>
    </w:p>
    <w:p w14:paraId="3E10294B" w14:textId="77777777" w:rsidR="00433102" w:rsidRPr="008B3327" w:rsidRDefault="00433102" w:rsidP="00433102">
      <w:pPr>
        <w:tabs>
          <w:tab w:val="left" w:pos="1275"/>
        </w:tabs>
        <w:rPr>
          <w:rFonts w:ascii="Times New Roman" w:hAnsi="Times New Roman" w:cs="Times New Roman"/>
          <w:b/>
          <w:bCs/>
          <w:sz w:val="24"/>
          <w:szCs w:val="24"/>
          <w:lang w:val="es-ES"/>
        </w:rPr>
      </w:pPr>
    </w:p>
    <w:p w14:paraId="44CE1992" w14:textId="77777777" w:rsidR="00433102" w:rsidRPr="008B3327" w:rsidRDefault="00433102" w:rsidP="00433102">
      <w:pPr>
        <w:tabs>
          <w:tab w:val="left" w:pos="1275"/>
        </w:tabs>
        <w:rPr>
          <w:rFonts w:ascii="Times New Roman" w:hAnsi="Times New Roman" w:cs="Times New Roman"/>
          <w:b/>
          <w:bCs/>
          <w:sz w:val="24"/>
          <w:szCs w:val="24"/>
          <w:lang w:val="es-ES"/>
        </w:rPr>
      </w:pPr>
    </w:p>
    <w:p w14:paraId="74D6CF16" w14:textId="433C3CDB" w:rsidR="00433102" w:rsidRPr="008B3327" w:rsidRDefault="007E5E3F" w:rsidP="00433102">
      <w:pPr>
        <w:tabs>
          <w:tab w:val="left" w:pos="1275"/>
        </w:tabs>
        <w:rPr>
          <w:rFonts w:ascii="Times New Roman" w:hAnsi="Times New Roman" w:cs="Times New Roman"/>
          <w:b/>
          <w:bCs/>
          <w:sz w:val="24"/>
          <w:szCs w:val="24"/>
          <w:lang w:val="es-ES"/>
        </w:rPr>
      </w:pPr>
      <w:r>
        <w:rPr>
          <w:noProof/>
        </w:rPr>
        <mc:AlternateContent>
          <mc:Choice Requires="wps">
            <w:drawing>
              <wp:anchor distT="0" distB="0" distL="114300" distR="114300" simplePos="0" relativeHeight="251654144" behindDoc="0" locked="0" layoutInCell="1" allowOverlap="1" wp14:anchorId="2858D770" wp14:editId="78F781CF">
                <wp:simplePos x="0" y="0"/>
                <wp:positionH relativeFrom="margin">
                  <wp:align>center</wp:align>
                </wp:positionH>
                <wp:positionV relativeFrom="paragraph">
                  <wp:posOffset>149225</wp:posOffset>
                </wp:positionV>
                <wp:extent cx="4857750" cy="635"/>
                <wp:effectExtent l="0" t="0" r="0" b="6985"/>
                <wp:wrapNone/>
                <wp:docPr id="1126994951" name="Cuadro de texto 1"/>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14:paraId="61419A35" w14:textId="74F12574" w:rsidR="007E5E3F" w:rsidRDefault="007E5E3F" w:rsidP="007E5E3F">
                            <w:pPr>
                              <w:pStyle w:val="Descripcin"/>
                              <w:spacing w:after="0"/>
                              <w:jc w:val="center"/>
                            </w:pPr>
                            <w:bookmarkStart w:id="60" w:name="_Toc159327469"/>
                            <w:r>
                              <w:t xml:space="preserve">Ilustración </w:t>
                            </w:r>
                            <w:r>
                              <w:fldChar w:fldCharType="begin"/>
                            </w:r>
                            <w:r>
                              <w:instrText xml:space="preserve"> SEQ Ilustración \* ARABIC </w:instrText>
                            </w:r>
                            <w:r>
                              <w:fldChar w:fldCharType="separate"/>
                            </w:r>
                            <w:r w:rsidR="00167406">
                              <w:rPr>
                                <w:noProof/>
                              </w:rPr>
                              <w:t>15</w:t>
                            </w:r>
                            <w:r>
                              <w:fldChar w:fldCharType="end"/>
                            </w:r>
                            <w:r>
                              <w:t xml:space="preserve"> Data store y Data object</w:t>
                            </w:r>
                            <w:bookmarkEnd w:id="60"/>
                          </w:p>
                          <w:p w14:paraId="054C0DCC" w14:textId="26889825" w:rsidR="007E5E3F" w:rsidRPr="004707E1" w:rsidRDefault="007E5E3F" w:rsidP="007E5E3F">
                            <w:pPr>
                              <w:pStyle w:val="Descripcin"/>
                              <w:spacing w:after="0"/>
                              <w:jc w:val="center"/>
                              <w:rPr>
                                <w:noProof/>
                              </w:rPr>
                            </w:pPr>
                            <w:r w:rsidRPr="00B134F4">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8D770" id="_x0000_s1040" type="#_x0000_t202" style="position:absolute;margin-left:0;margin-top:11.75pt;width:382.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" stroked="f">
                <v:textbox style="mso-fit-shape-to-text:t" inset="0,0,0,0">
                  <w:txbxContent>
                    <w:p w14:paraId="61419A35" w14:textId="74F12574" w:rsidR="007E5E3F" w:rsidRDefault="007E5E3F" w:rsidP="007E5E3F">
                      <w:pPr>
                        <w:pStyle w:val="Descripcin"/>
                        <w:spacing w:after="0"/>
                        <w:jc w:val="center"/>
                      </w:pPr>
                      <w:bookmarkStart w:id="61" w:name="_Toc159327469"/>
                      <w:r>
                        <w:t xml:space="preserve">Ilustración </w:t>
                      </w:r>
                      <w:r>
                        <w:fldChar w:fldCharType="begin"/>
                      </w:r>
                      <w:r>
                        <w:instrText xml:space="preserve"> SEQ Ilustración \* ARABIC </w:instrText>
                      </w:r>
                      <w:r>
                        <w:fldChar w:fldCharType="separate"/>
                      </w:r>
                      <w:r w:rsidR="00167406">
                        <w:rPr>
                          <w:noProof/>
                        </w:rPr>
                        <w:t>15</w:t>
                      </w:r>
                      <w:r>
                        <w:fldChar w:fldCharType="end"/>
                      </w:r>
                      <w:r>
                        <w:t xml:space="preserve"> Data store y Data object</w:t>
                      </w:r>
                      <w:bookmarkEnd w:id="61"/>
                    </w:p>
                    <w:p w14:paraId="054C0DCC" w14:textId="26889825" w:rsidR="007E5E3F" w:rsidRPr="004707E1" w:rsidRDefault="007E5E3F" w:rsidP="007E5E3F">
                      <w:pPr>
                        <w:pStyle w:val="Descripcin"/>
                        <w:spacing w:after="0"/>
                        <w:jc w:val="center"/>
                        <w:rPr>
                          <w:noProof/>
                        </w:rPr>
                      </w:pPr>
                      <w:r w:rsidRPr="00B134F4">
                        <w:t>Realizado por LETURNE PLUAS JHON BYRON &amp; CHICA VALFRE VALESKA SOFIA</w:t>
                      </w:r>
                    </w:p>
                  </w:txbxContent>
                </v:textbox>
                <w10:wrap anchorx="margin"/>
              </v:shape>
            </w:pict>
          </mc:Fallback>
        </mc:AlternateContent>
      </w:r>
    </w:p>
    <w:p w14:paraId="49AA66B1" w14:textId="48AA1089" w:rsidR="007E6FFD" w:rsidRPr="008B3327" w:rsidRDefault="007E6FFD" w:rsidP="00433102">
      <w:pPr>
        <w:tabs>
          <w:tab w:val="left" w:pos="1275"/>
        </w:tabs>
        <w:rPr>
          <w:rFonts w:ascii="Times New Roman" w:hAnsi="Times New Roman" w:cs="Times New Roman"/>
          <w:b/>
          <w:bCs/>
          <w:sz w:val="24"/>
          <w:szCs w:val="24"/>
          <w:lang w:val="es-ES"/>
        </w:rPr>
      </w:pPr>
    </w:p>
    <w:p w14:paraId="57458D38" w14:textId="1F1902CE" w:rsidR="00433102" w:rsidRDefault="009A3375" w:rsidP="009962AE">
      <w:pPr>
        <w:pStyle w:val="Ttulo3"/>
        <w:spacing w:line="360" w:lineRule="auto"/>
        <w:rPr>
          <w:lang w:val="pt-PT"/>
        </w:rPr>
      </w:pPr>
      <w:bookmarkStart w:id="62" w:name="_Toc159364331"/>
      <w:r>
        <w:rPr>
          <w:lang w:val="pt-PT"/>
        </w:rPr>
        <w:t>Pool</w:t>
      </w:r>
      <w:bookmarkEnd w:id="62"/>
    </w:p>
    <w:p w14:paraId="1E9815AE" w14:textId="091A5276" w:rsidR="00983792" w:rsidRPr="009962AE" w:rsidRDefault="00983792" w:rsidP="009962AE">
      <w:pPr>
        <w:spacing w:line="360" w:lineRule="auto"/>
        <w:jc w:val="both"/>
        <w:rPr>
          <w:rFonts w:ascii="Times New Roman" w:hAnsi="Times New Roman" w:cs="Times New Roman"/>
          <w:sz w:val="24"/>
          <w:szCs w:val="24"/>
          <w:lang w:val="es-ES"/>
        </w:rPr>
      </w:pPr>
      <w:r w:rsidRPr="009962AE">
        <w:rPr>
          <w:rFonts w:ascii="Times New Roman" w:hAnsi="Times New Roman" w:cs="Times New Roman"/>
          <w:sz w:val="24"/>
          <w:szCs w:val="24"/>
          <w:lang w:val="es-ES"/>
        </w:rPr>
        <w:t xml:space="preserve">En esta </w:t>
      </w:r>
      <w:r w:rsidR="00774B64" w:rsidRPr="009962AE">
        <w:rPr>
          <w:rFonts w:ascii="Times New Roman" w:hAnsi="Times New Roman" w:cs="Times New Roman"/>
          <w:sz w:val="24"/>
          <w:szCs w:val="24"/>
          <w:lang w:val="es-ES"/>
        </w:rPr>
        <w:t>ocasión</w:t>
      </w:r>
      <w:r w:rsidRPr="009962AE">
        <w:rPr>
          <w:rFonts w:ascii="Times New Roman" w:hAnsi="Times New Roman" w:cs="Times New Roman"/>
          <w:sz w:val="24"/>
          <w:szCs w:val="24"/>
          <w:lang w:val="es-ES"/>
        </w:rPr>
        <w:t xml:space="preserve"> los procesos fueron </w:t>
      </w:r>
      <w:r w:rsidR="0036102C" w:rsidRPr="009962AE">
        <w:rPr>
          <w:rFonts w:ascii="Times New Roman" w:hAnsi="Times New Roman" w:cs="Times New Roman"/>
          <w:sz w:val="24"/>
          <w:szCs w:val="24"/>
          <w:lang w:val="es-ES"/>
        </w:rPr>
        <w:t xml:space="preserve">divididos en dos Pool los cuales el primero se lo asocio a ventas y el segundo a productos en las cuales </w:t>
      </w:r>
      <w:r w:rsidR="00513B4E" w:rsidRPr="009962AE">
        <w:rPr>
          <w:rFonts w:ascii="Times New Roman" w:hAnsi="Times New Roman" w:cs="Times New Roman"/>
          <w:sz w:val="24"/>
          <w:szCs w:val="24"/>
          <w:lang w:val="es-ES"/>
        </w:rPr>
        <w:t xml:space="preserve">la Actividad “A” solicitara los clientes de la base de datos en la cual esta mismo será procesada y solo recolectara en un objecto los clientes que realizaron compras. En la cual la actividad B con esos clientes solicitara al servicio de los </w:t>
      </w:r>
      <w:r w:rsidR="009962AE" w:rsidRPr="009962AE">
        <w:rPr>
          <w:rFonts w:ascii="Times New Roman" w:hAnsi="Times New Roman" w:cs="Times New Roman"/>
          <w:sz w:val="24"/>
          <w:szCs w:val="24"/>
          <w:lang w:val="es-ES"/>
        </w:rPr>
        <w:t>productos una</w:t>
      </w:r>
      <w:r w:rsidR="00513B4E" w:rsidRPr="009962AE">
        <w:rPr>
          <w:rFonts w:ascii="Times New Roman" w:hAnsi="Times New Roman" w:cs="Times New Roman"/>
          <w:sz w:val="24"/>
          <w:szCs w:val="24"/>
          <w:lang w:val="es-ES"/>
        </w:rPr>
        <w:t xml:space="preserve"> lista de sus insumos</w:t>
      </w:r>
      <w:r w:rsidR="009962AE" w:rsidRPr="009962AE">
        <w:rPr>
          <w:rFonts w:ascii="Times New Roman" w:hAnsi="Times New Roman" w:cs="Times New Roman"/>
          <w:sz w:val="24"/>
          <w:szCs w:val="24"/>
          <w:lang w:val="es-ES"/>
        </w:rPr>
        <w:t xml:space="preserve"> para</w:t>
      </w:r>
      <w:r w:rsidR="00513B4E" w:rsidRPr="009962AE">
        <w:rPr>
          <w:rFonts w:ascii="Times New Roman" w:hAnsi="Times New Roman" w:cs="Times New Roman"/>
          <w:sz w:val="24"/>
          <w:szCs w:val="24"/>
          <w:lang w:val="es-ES"/>
        </w:rPr>
        <w:t xml:space="preserve"> con ello saber los productos que cada cliente compro.</w:t>
      </w:r>
    </w:p>
    <w:p w14:paraId="329BB053" w14:textId="7FFCC095" w:rsidR="00983792" w:rsidRPr="00983792" w:rsidRDefault="00D937E1" w:rsidP="00983792">
      <w:pPr>
        <w:rPr>
          <w:lang w:val="es-ES"/>
        </w:rPr>
      </w:pPr>
      <w:r>
        <w:rPr>
          <w:noProof/>
        </w:rPr>
        <mc:AlternateContent>
          <mc:Choice Requires="wps">
            <w:drawing>
              <wp:anchor distT="0" distB="0" distL="114300" distR="114300" simplePos="0" relativeHeight="251661312" behindDoc="0" locked="0" layoutInCell="1" allowOverlap="1" wp14:anchorId="1E751BE7" wp14:editId="63AD135C">
                <wp:simplePos x="0" y="0"/>
                <wp:positionH relativeFrom="column">
                  <wp:posOffset>-422910</wp:posOffset>
                </wp:positionH>
                <wp:positionV relativeFrom="paragraph">
                  <wp:posOffset>3001010</wp:posOffset>
                </wp:positionV>
                <wp:extent cx="6576695" cy="635"/>
                <wp:effectExtent l="0" t="0" r="0" b="0"/>
                <wp:wrapNone/>
                <wp:docPr id="1099168040" name="Cuadro de texto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2FA38A3C" w14:textId="355F07B7" w:rsidR="00D937E1" w:rsidRDefault="00D937E1" w:rsidP="00D937E1">
                            <w:pPr>
                              <w:pStyle w:val="Descripcin"/>
                              <w:spacing w:after="0"/>
                              <w:jc w:val="center"/>
                            </w:pPr>
                            <w:bookmarkStart w:id="63" w:name="_Toc159327470"/>
                            <w:r>
                              <w:t xml:space="preserve">Ilustración </w:t>
                            </w:r>
                            <w:r>
                              <w:fldChar w:fldCharType="begin"/>
                            </w:r>
                            <w:r>
                              <w:instrText xml:space="preserve"> SEQ Ilustración \* ARABIC </w:instrText>
                            </w:r>
                            <w:r>
                              <w:fldChar w:fldCharType="separate"/>
                            </w:r>
                            <w:r w:rsidR="00167406">
                              <w:rPr>
                                <w:noProof/>
                              </w:rPr>
                              <w:t>16</w:t>
                            </w:r>
                            <w:r>
                              <w:fldChar w:fldCharType="end"/>
                            </w:r>
                            <w:r>
                              <w:t xml:space="preserve"> Pool</w:t>
                            </w:r>
                            <w:bookmarkEnd w:id="63"/>
                          </w:p>
                          <w:p w14:paraId="778BBE53" w14:textId="54CBF5DA" w:rsidR="00D937E1" w:rsidRPr="008E58F8" w:rsidRDefault="00D937E1" w:rsidP="00D937E1">
                            <w:pPr>
                              <w:pStyle w:val="Descripcin"/>
                              <w:spacing w:after="0"/>
                              <w:jc w:val="center"/>
                              <w:rPr>
                                <w:noProof/>
                              </w:rPr>
                            </w:pPr>
                            <w:r w:rsidRPr="00127FF8">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51BE7" id="_x0000_s1041" type="#_x0000_t202" style="position:absolute;margin-left:-33.3pt;margin-top:236.3pt;width:517.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qlGgIAAEAEAAAOAAAAZHJzL2Uyb0RvYy54bWysU8Fu2zAMvQ/YPwi6L046JNu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" stroked="f">
                <v:textbox style="mso-fit-shape-to-text:t" inset="0,0,0,0">
                  <w:txbxContent>
                    <w:p w14:paraId="2FA38A3C" w14:textId="355F07B7" w:rsidR="00D937E1" w:rsidRDefault="00D937E1" w:rsidP="00D937E1">
                      <w:pPr>
                        <w:pStyle w:val="Descripcin"/>
                        <w:spacing w:after="0"/>
                        <w:jc w:val="center"/>
                      </w:pPr>
                      <w:bookmarkStart w:id="64" w:name="_Toc159327470"/>
                      <w:r>
                        <w:t xml:space="preserve">Ilustración </w:t>
                      </w:r>
                      <w:r>
                        <w:fldChar w:fldCharType="begin"/>
                      </w:r>
                      <w:r>
                        <w:instrText xml:space="preserve"> SEQ Ilustración \* ARABIC </w:instrText>
                      </w:r>
                      <w:r>
                        <w:fldChar w:fldCharType="separate"/>
                      </w:r>
                      <w:r w:rsidR="00167406">
                        <w:rPr>
                          <w:noProof/>
                        </w:rPr>
                        <w:t>16</w:t>
                      </w:r>
                      <w:r>
                        <w:fldChar w:fldCharType="end"/>
                      </w:r>
                      <w:r>
                        <w:t xml:space="preserve"> Pool</w:t>
                      </w:r>
                      <w:bookmarkEnd w:id="64"/>
                    </w:p>
                    <w:p w14:paraId="778BBE53" w14:textId="54CBF5DA" w:rsidR="00D937E1" w:rsidRPr="008E58F8" w:rsidRDefault="00D937E1" w:rsidP="00D937E1">
                      <w:pPr>
                        <w:pStyle w:val="Descripcin"/>
                        <w:spacing w:after="0"/>
                        <w:jc w:val="center"/>
                        <w:rPr>
                          <w:noProof/>
                        </w:rPr>
                      </w:pPr>
                      <w:r w:rsidRPr="00127FF8">
                        <w:t>Realizado por LETURNE PLUAS JHON BYRON &amp; CHICA VALFRE VALESKA SOFIA</w:t>
                      </w:r>
                    </w:p>
                  </w:txbxContent>
                </v:textbox>
              </v:shape>
            </w:pict>
          </mc:Fallback>
        </mc:AlternateContent>
      </w:r>
      <w:r>
        <w:rPr>
          <w:noProof/>
        </w:rPr>
        <w:drawing>
          <wp:anchor distT="0" distB="0" distL="114300" distR="114300" simplePos="0" relativeHeight="251660288" behindDoc="0" locked="0" layoutInCell="1" allowOverlap="1" wp14:anchorId="58CBA847" wp14:editId="2DCD4AB1">
            <wp:simplePos x="0" y="0"/>
            <wp:positionH relativeFrom="margin">
              <wp:align>center</wp:align>
            </wp:positionH>
            <wp:positionV relativeFrom="paragraph">
              <wp:posOffset>10160</wp:posOffset>
            </wp:positionV>
            <wp:extent cx="6577143" cy="2933700"/>
            <wp:effectExtent l="0" t="0" r="0" b="0"/>
            <wp:wrapNone/>
            <wp:docPr id="60349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857" name=""/>
                    <pic:cNvPicPr/>
                  </pic:nvPicPr>
                  <pic:blipFill>
                    <a:blip r:embed="rId46">
                      <a:extLst>
                        <a:ext uri="{28A0092B-C50C-407E-A947-70E740481C1C}">
                          <a14:useLocalDpi xmlns:a14="http://schemas.microsoft.com/office/drawing/2010/main" val="0"/>
                        </a:ext>
                      </a:extLst>
                    </a:blip>
                    <a:stretch>
                      <a:fillRect/>
                    </a:stretch>
                  </pic:blipFill>
                  <pic:spPr>
                    <a:xfrm>
                      <a:off x="0" y="0"/>
                      <a:ext cx="6577143" cy="2933700"/>
                    </a:xfrm>
                    <a:prstGeom prst="rect">
                      <a:avLst/>
                    </a:prstGeom>
                  </pic:spPr>
                </pic:pic>
              </a:graphicData>
            </a:graphic>
            <wp14:sizeRelH relativeFrom="page">
              <wp14:pctWidth>0</wp14:pctWidth>
            </wp14:sizeRelH>
            <wp14:sizeRelV relativeFrom="page">
              <wp14:pctHeight>0</wp14:pctHeight>
            </wp14:sizeRelV>
          </wp:anchor>
        </w:drawing>
      </w:r>
    </w:p>
    <w:p w14:paraId="6B23771B" w14:textId="3DE2A108" w:rsidR="00983792" w:rsidRPr="00983792" w:rsidRDefault="00983792" w:rsidP="00983792">
      <w:pPr>
        <w:rPr>
          <w:lang w:val="es-ES"/>
        </w:rPr>
      </w:pPr>
    </w:p>
    <w:p w14:paraId="0D5EA87B" w14:textId="7D858464" w:rsidR="009A3375" w:rsidRPr="00983792" w:rsidRDefault="009A3375" w:rsidP="00433102">
      <w:pPr>
        <w:tabs>
          <w:tab w:val="left" w:pos="1275"/>
        </w:tabs>
        <w:rPr>
          <w:rFonts w:ascii="Times New Roman" w:hAnsi="Times New Roman" w:cs="Times New Roman"/>
          <w:b/>
          <w:bCs/>
          <w:sz w:val="24"/>
          <w:szCs w:val="24"/>
          <w:lang w:val="es-ES"/>
        </w:rPr>
      </w:pPr>
    </w:p>
    <w:p w14:paraId="2CD35F4E" w14:textId="46D44153" w:rsidR="00433102" w:rsidRPr="00983792" w:rsidRDefault="00433102" w:rsidP="00433102">
      <w:pPr>
        <w:tabs>
          <w:tab w:val="left" w:pos="1275"/>
        </w:tabs>
        <w:rPr>
          <w:rFonts w:ascii="Times New Roman" w:hAnsi="Times New Roman" w:cs="Times New Roman"/>
          <w:b/>
          <w:bCs/>
          <w:sz w:val="24"/>
          <w:szCs w:val="24"/>
          <w:lang w:val="es-ES"/>
        </w:rPr>
      </w:pPr>
    </w:p>
    <w:p w14:paraId="61DD5514" w14:textId="77777777" w:rsidR="009A3375" w:rsidRPr="00983792" w:rsidRDefault="009A3375" w:rsidP="00433102">
      <w:pPr>
        <w:tabs>
          <w:tab w:val="left" w:pos="1275"/>
        </w:tabs>
        <w:rPr>
          <w:rFonts w:ascii="Times New Roman" w:hAnsi="Times New Roman" w:cs="Times New Roman"/>
          <w:b/>
          <w:bCs/>
          <w:sz w:val="24"/>
          <w:szCs w:val="24"/>
          <w:lang w:val="es-ES"/>
        </w:rPr>
      </w:pPr>
    </w:p>
    <w:p w14:paraId="5F7F9F95" w14:textId="77777777" w:rsidR="009A3375" w:rsidRPr="00983792" w:rsidRDefault="009A3375" w:rsidP="00433102">
      <w:pPr>
        <w:tabs>
          <w:tab w:val="left" w:pos="1275"/>
        </w:tabs>
        <w:rPr>
          <w:rFonts w:ascii="Times New Roman" w:hAnsi="Times New Roman" w:cs="Times New Roman"/>
          <w:b/>
          <w:bCs/>
          <w:sz w:val="24"/>
          <w:szCs w:val="24"/>
          <w:lang w:val="es-ES"/>
        </w:rPr>
      </w:pPr>
    </w:p>
    <w:p w14:paraId="07156B0D" w14:textId="77777777" w:rsidR="009A3375" w:rsidRPr="00983792" w:rsidRDefault="009A3375" w:rsidP="00433102">
      <w:pPr>
        <w:tabs>
          <w:tab w:val="left" w:pos="1275"/>
        </w:tabs>
        <w:rPr>
          <w:rFonts w:ascii="Times New Roman" w:hAnsi="Times New Roman" w:cs="Times New Roman"/>
          <w:b/>
          <w:bCs/>
          <w:sz w:val="24"/>
          <w:szCs w:val="24"/>
          <w:lang w:val="es-ES"/>
        </w:rPr>
      </w:pPr>
    </w:p>
    <w:p w14:paraId="4FC3F3BE" w14:textId="77777777" w:rsidR="009A3375" w:rsidRPr="00983792" w:rsidRDefault="009A3375" w:rsidP="00433102">
      <w:pPr>
        <w:tabs>
          <w:tab w:val="left" w:pos="1275"/>
        </w:tabs>
        <w:rPr>
          <w:rFonts w:ascii="Times New Roman" w:hAnsi="Times New Roman" w:cs="Times New Roman"/>
          <w:b/>
          <w:bCs/>
          <w:sz w:val="24"/>
          <w:szCs w:val="24"/>
          <w:lang w:val="es-ES"/>
        </w:rPr>
      </w:pPr>
    </w:p>
    <w:p w14:paraId="35F649EE" w14:textId="77777777" w:rsidR="009A3375" w:rsidRPr="00983792" w:rsidRDefault="009A3375" w:rsidP="00433102">
      <w:pPr>
        <w:tabs>
          <w:tab w:val="left" w:pos="1275"/>
        </w:tabs>
        <w:rPr>
          <w:rFonts w:ascii="Times New Roman" w:hAnsi="Times New Roman" w:cs="Times New Roman"/>
          <w:b/>
          <w:bCs/>
          <w:sz w:val="24"/>
          <w:szCs w:val="24"/>
          <w:lang w:val="es-ES"/>
        </w:rPr>
      </w:pPr>
    </w:p>
    <w:p w14:paraId="55EB5F4B" w14:textId="77777777" w:rsidR="009A3375" w:rsidRPr="00983792" w:rsidRDefault="009A3375" w:rsidP="00433102">
      <w:pPr>
        <w:tabs>
          <w:tab w:val="left" w:pos="1275"/>
        </w:tabs>
        <w:rPr>
          <w:rFonts w:ascii="Times New Roman" w:hAnsi="Times New Roman" w:cs="Times New Roman"/>
          <w:b/>
          <w:bCs/>
          <w:sz w:val="24"/>
          <w:szCs w:val="24"/>
          <w:lang w:val="es-ES"/>
        </w:rPr>
      </w:pPr>
    </w:p>
    <w:p w14:paraId="7D66435E" w14:textId="77777777" w:rsidR="009A3375" w:rsidRPr="00983792" w:rsidRDefault="009A3375" w:rsidP="00433102">
      <w:pPr>
        <w:tabs>
          <w:tab w:val="left" w:pos="1275"/>
        </w:tabs>
        <w:rPr>
          <w:rFonts w:ascii="Times New Roman" w:hAnsi="Times New Roman" w:cs="Times New Roman"/>
          <w:b/>
          <w:bCs/>
          <w:sz w:val="24"/>
          <w:szCs w:val="24"/>
          <w:lang w:val="es-ES"/>
        </w:rPr>
      </w:pPr>
    </w:p>
    <w:p w14:paraId="348BE00D" w14:textId="4AE4401F" w:rsidR="007E6FFD" w:rsidRPr="007E6FFD" w:rsidRDefault="00433102" w:rsidP="007E6FFD">
      <w:pPr>
        <w:pStyle w:val="Ttulo2"/>
        <w:spacing w:line="360" w:lineRule="auto"/>
        <w:rPr>
          <w:lang w:val="pt-PT"/>
        </w:rPr>
      </w:pPr>
      <w:bookmarkStart w:id="65" w:name="_Toc159364332"/>
      <w:r w:rsidRPr="00934500">
        <w:rPr>
          <w:lang w:val="pt-PT"/>
        </w:rPr>
        <w:lastRenderedPageBreak/>
        <w:t>Grupos</w:t>
      </w:r>
      <w:bookmarkEnd w:id="65"/>
    </w:p>
    <w:p w14:paraId="23A6F5A8" w14:textId="75460242" w:rsidR="007E6FFD" w:rsidRPr="007E6FFD" w:rsidRDefault="007E6FFD" w:rsidP="007E6FFD">
      <w:pPr>
        <w:spacing w:line="360" w:lineRule="auto"/>
        <w:rPr>
          <w:rFonts w:ascii="Times New Roman" w:hAnsi="Times New Roman" w:cs="Times New Roman"/>
          <w:sz w:val="24"/>
          <w:szCs w:val="24"/>
          <w:lang w:val="es-ES"/>
        </w:rPr>
      </w:pPr>
      <w:r w:rsidRPr="007E6FFD">
        <w:rPr>
          <w:rFonts w:ascii="Times New Roman" w:hAnsi="Times New Roman" w:cs="Times New Roman"/>
          <w:sz w:val="24"/>
          <w:szCs w:val="24"/>
          <w:lang w:val="es-ES"/>
        </w:rPr>
        <w:t>En este caso la actividad A y B están desarrollándose dentro de una misma categoría por ende se las agrupa.</w:t>
      </w:r>
    </w:p>
    <w:p w14:paraId="45F7F943" w14:textId="17D0DA7C" w:rsidR="007E6FFD" w:rsidRPr="007E6FFD" w:rsidRDefault="00FB48C4" w:rsidP="007E6FFD">
      <w:pPr>
        <w:rPr>
          <w:lang w:val="es-ES"/>
        </w:rPr>
      </w:pPr>
      <w:r>
        <w:rPr>
          <w:noProof/>
        </w:rPr>
        <w:drawing>
          <wp:anchor distT="0" distB="0" distL="114300" distR="114300" simplePos="0" relativeHeight="251635712" behindDoc="0" locked="0" layoutInCell="1" allowOverlap="1" wp14:anchorId="0B3867E6" wp14:editId="0EC2A03A">
            <wp:simplePos x="0" y="0"/>
            <wp:positionH relativeFrom="margin">
              <wp:align>center</wp:align>
            </wp:positionH>
            <wp:positionV relativeFrom="paragraph">
              <wp:posOffset>5080</wp:posOffset>
            </wp:positionV>
            <wp:extent cx="3514725" cy="1911060"/>
            <wp:effectExtent l="0" t="0" r="0" b="0"/>
            <wp:wrapNone/>
            <wp:docPr id="1366035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35677" name=""/>
                    <pic:cNvPicPr/>
                  </pic:nvPicPr>
                  <pic:blipFill>
                    <a:blip r:embed="rId47">
                      <a:extLst>
                        <a:ext uri="{28A0092B-C50C-407E-A947-70E740481C1C}">
                          <a14:useLocalDpi xmlns:a14="http://schemas.microsoft.com/office/drawing/2010/main" val="0"/>
                        </a:ext>
                      </a:extLst>
                    </a:blip>
                    <a:stretch>
                      <a:fillRect/>
                    </a:stretch>
                  </pic:blipFill>
                  <pic:spPr>
                    <a:xfrm>
                      <a:off x="0" y="0"/>
                      <a:ext cx="3514725" cy="1911060"/>
                    </a:xfrm>
                    <a:prstGeom prst="rect">
                      <a:avLst/>
                    </a:prstGeom>
                  </pic:spPr>
                </pic:pic>
              </a:graphicData>
            </a:graphic>
            <wp14:sizeRelH relativeFrom="page">
              <wp14:pctWidth>0</wp14:pctWidth>
            </wp14:sizeRelH>
            <wp14:sizeRelV relativeFrom="page">
              <wp14:pctHeight>0</wp14:pctHeight>
            </wp14:sizeRelV>
          </wp:anchor>
        </w:drawing>
      </w:r>
    </w:p>
    <w:p w14:paraId="1B36CFB4" w14:textId="0C55C32B" w:rsidR="00433102" w:rsidRDefault="00433102" w:rsidP="00433102">
      <w:pPr>
        <w:tabs>
          <w:tab w:val="left" w:pos="1275"/>
        </w:tabs>
        <w:rPr>
          <w:rFonts w:ascii="Times New Roman" w:hAnsi="Times New Roman" w:cs="Times New Roman"/>
          <w:b/>
          <w:bCs/>
          <w:sz w:val="24"/>
          <w:szCs w:val="24"/>
          <w:lang w:val="es-ES"/>
        </w:rPr>
      </w:pPr>
    </w:p>
    <w:p w14:paraId="24192070" w14:textId="5A39E9F3" w:rsidR="009A3375" w:rsidRPr="009A3375" w:rsidRDefault="009A3375" w:rsidP="009A3375">
      <w:pPr>
        <w:rPr>
          <w:rFonts w:ascii="Times New Roman" w:hAnsi="Times New Roman" w:cs="Times New Roman"/>
          <w:sz w:val="24"/>
          <w:szCs w:val="24"/>
          <w:lang w:val="es-ES"/>
        </w:rPr>
      </w:pPr>
    </w:p>
    <w:p w14:paraId="1DB5B8F4" w14:textId="77777777" w:rsidR="009A3375" w:rsidRPr="009A3375" w:rsidRDefault="009A3375" w:rsidP="009A3375">
      <w:pPr>
        <w:rPr>
          <w:rFonts w:ascii="Times New Roman" w:hAnsi="Times New Roman" w:cs="Times New Roman"/>
          <w:sz w:val="24"/>
          <w:szCs w:val="24"/>
          <w:lang w:val="es-ES"/>
        </w:rPr>
      </w:pPr>
    </w:p>
    <w:p w14:paraId="115DB385" w14:textId="77777777" w:rsidR="009A3375" w:rsidRPr="009A3375" w:rsidRDefault="009A3375" w:rsidP="009A3375">
      <w:pPr>
        <w:rPr>
          <w:rFonts w:ascii="Times New Roman" w:hAnsi="Times New Roman" w:cs="Times New Roman"/>
          <w:sz w:val="24"/>
          <w:szCs w:val="24"/>
          <w:lang w:val="es-ES"/>
        </w:rPr>
      </w:pPr>
    </w:p>
    <w:p w14:paraId="2D562662" w14:textId="0FF31323" w:rsidR="009A3375" w:rsidRPr="009A3375" w:rsidRDefault="009A3375" w:rsidP="009A3375">
      <w:pPr>
        <w:rPr>
          <w:rFonts w:ascii="Times New Roman" w:hAnsi="Times New Roman" w:cs="Times New Roman"/>
          <w:sz w:val="24"/>
          <w:szCs w:val="24"/>
          <w:lang w:val="es-ES"/>
        </w:rPr>
      </w:pPr>
    </w:p>
    <w:p w14:paraId="1297503B" w14:textId="2750B833" w:rsidR="009A3375" w:rsidRPr="009A3375" w:rsidRDefault="00FB48C4" w:rsidP="009A3375">
      <w:pPr>
        <w:rPr>
          <w:rFonts w:ascii="Times New Roman" w:hAnsi="Times New Roman" w:cs="Times New Roman"/>
          <w:sz w:val="24"/>
          <w:szCs w:val="24"/>
          <w:lang w:val="es-ES"/>
        </w:rPr>
      </w:pPr>
      <w:r>
        <w:rPr>
          <w:noProof/>
        </w:rPr>
        <mc:AlternateContent>
          <mc:Choice Requires="wps">
            <w:drawing>
              <wp:anchor distT="0" distB="0" distL="114300" distR="114300" simplePos="0" relativeHeight="251653120" behindDoc="0" locked="0" layoutInCell="1" allowOverlap="1" wp14:anchorId="00819709" wp14:editId="5EB731CD">
                <wp:simplePos x="0" y="0"/>
                <wp:positionH relativeFrom="margin">
                  <wp:align>center</wp:align>
                </wp:positionH>
                <wp:positionV relativeFrom="paragraph">
                  <wp:posOffset>189230</wp:posOffset>
                </wp:positionV>
                <wp:extent cx="4886325" cy="635"/>
                <wp:effectExtent l="0" t="0" r="9525" b="6985"/>
                <wp:wrapNone/>
                <wp:docPr id="540608216" name="Cuadro de texto 1"/>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84C2815" w14:textId="20AA1EFA" w:rsidR="008B3327" w:rsidRDefault="008B3327" w:rsidP="008B3327">
                            <w:pPr>
                              <w:pStyle w:val="Descripcin"/>
                              <w:spacing w:after="0"/>
                              <w:jc w:val="center"/>
                            </w:pPr>
                            <w:bookmarkStart w:id="66" w:name="_Toc159327471"/>
                            <w:r>
                              <w:t xml:space="preserve">Ilustración </w:t>
                            </w:r>
                            <w:r>
                              <w:fldChar w:fldCharType="begin"/>
                            </w:r>
                            <w:r>
                              <w:instrText xml:space="preserve"> SEQ Ilustración \* ARABIC </w:instrText>
                            </w:r>
                            <w:r>
                              <w:fldChar w:fldCharType="separate"/>
                            </w:r>
                            <w:r w:rsidR="00167406">
                              <w:rPr>
                                <w:noProof/>
                              </w:rPr>
                              <w:t>17</w:t>
                            </w:r>
                            <w:r>
                              <w:fldChar w:fldCharType="end"/>
                            </w:r>
                            <w:r>
                              <w:t xml:space="preserve"> Grupos</w:t>
                            </w:r>
                            <w:bookmarkEnd w:id="66"/>
                          </w:p>
                          <w:p w14:paraId="5F150CD4" w14:textId="5D790F48" w:rsidR="008B3327" w:rsidRPr="007207EF" w:rsidRDefault="008B3327" w:rsidP="008B3327">
                            <w:pPr>
                              <w:pStyle w:val="Descripcin"/>
                              <w:spacing w:after="0"/>
                              <w:jc w:val="center"/>
                              <w:rPr>
                                <w:noProof/>
                              </w:rPr>
                            </w:pPr>
                            <w:r w:rsidRPr="004E40A0">
                              <w:t>Realizado por LETURNE PLUAS JHON BYRON &amp; CHICA VALFRE VALESKA SOFIA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19709" id="_x0000_s1042" type="#_x0000_t202" style="position:absolute;margin-left:0;margin-top:14.9pt;width:384.7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4UaGw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" stroked="f">
                <v:textbox style="mso-fit-shape-to-text:t" inset="0,0,0,0">
                  <w:txbxContent>
                    <w:p w14:paraId="084C2815" w14:textId="20AA1EFA" w:rsidR="008B3327" w:rsidRDefault="008B3327" w:rsidP="008B3327">
                      <w:pPr>
                        <w:pStyle w:val="Descripcin"/>
                        <w:spacing w:after="0"/>
                        <w:jc w:val="center"/>
                      </w:pPr>
                      <w:bookmarkStart w:id="67" w:name="_Toc159327471"/>
                      <w:r>
                        <w:t xml:space="preserve">Ilustración </w:t>
                      </w:r>
                      <w:r>
                        <w:fldChar w:fldCharType="begin"/>
                      </w:r>
                      <w:r>
                        <w:instrText xml:space="preserve"> SEQ Ilustración \* ARABIC </w:instrText>
                      </w:r>
                      <w:r>
                        <w:fldChar w:fldCharType="separate"/>
                      </w:r>
                      <w:r w:rsidR="00167406">
                        <w:rPr>
                          <w:noProof/>
                        </w:rPr>
                        <w:t>17</w:t>
                      </w:r>
                      <w:r>
                        <w:fldChar w:fldCharType="end"/>
                      </w:r>
                      <w:r>
                        <w:t xml:space="preserve"> Grupos</w:t>
                      </w:r>
                      <w:bookmarkEnd w:id="67"/>
                    </w:p>
                    <w:p w14:paraId="5F150CD4" w14:textId="5D790F48" w:rsidR="008B3327" w:rsidRPr="007207EF" w:rsidRDefault="008B3327" w:rsidP="008B3327">
                      <w:pPr>
                        <w:pStyle w:val="Descripcin"/>
                        <w:spacing w:after="0"/>
                        <w:jc w:val="center"/>
                        <w:rPr>
                          <w:noProof/>
                        </w:rPr>
                      </w:pPr>
                      <w:r w:rsidRPr="004E40A0">
                        <w:t>Realizado por LETURNE PLUAS JHON BYRON &amp; CHICA VALFRE VALESKA SOFIA</w:t>
                      </w:r>
                    </w:p>
                  </w:txbxContent>
                </v:textbox>
                <w10:wrap anchorx="margin"/>
              </v:shape>
            </w:pict>
          </mc:Fallback>
        </mc:AlternateContent>
      </w:r>
    </w:p>
    <w:p w14:paraId="5A04A1E4" w14:textId="77777777" w:rsidR="00FB48C4" w:rsidRDefault="00FB48C4" w:rsidP="00FB48C4">
      <w:pPr>
        <w:rPr>
          <w:rFonts w:ascii="Times New Roman" w:hAnsi="Times New Roman" w:cs="Times New Roman"/>
          <w:sz w:val="24"/>
          <w:szCs w:val="24"/>
          <w:lang w:val="es-ES"/>
        </w:rPr>
      </w:pPr>
    </w:p>
    <w:p w14:paraId="18EAC151" w14:textId="38BE4173" w:rsidR="009A3375" w:rsidRDefault="00450685" w:rsidP="00FB48C4">
      <w:pPr>
        <w:pStyle w:val="Ttulo1"/>
        <w:spacing w:line="360" w:lineRule="auto"/>
        <w:rPr>
          <w:lang w:val="es-ES"/>
        </w:rPr>
      </w:pPr>
      <w:bookmarkStart w:id="68" w:name="_Toc159364333"/>
      <w:r w:rsidRPr="00450685">
        <w:rPr>
          <w:lang w:val="es-ES"/>
        </w:rPr>
        <w:t>Ejercicios</w:t>
      </w:r>
      <w:bookmarkEnd w:id="68"/>
    </w:p>
    <w:p w14:paraId="2171C9CE" w14:textId="77777777" w:rsidR="00FE1BF4" w:rsidRPr="00FE1BF4" w:rsidRDefault="00FE1BF4" w:rsidP="00FB48C4">
      <w:pPr>
        <w:pStyle w:val="Ttulo2"/>
        <w:spacing w:line="360" w:lineRule="auto"/>
        <w:rPr>
          <w:lang w:val="es-ES"/>
        </w:rPr>
      </w:pPr>
      <w:bookmarkStart w:id="69" w:name="_Toc159364334"/>
      <w:r w:rsidRPr="00FE1BF4">
        <w:rPr>
          <w:lang w:val="es-ES"/>
        </w:rPr>
        <w:t>Problema: Sistema de Control de Tráfico Urbano Inteligente</w:t>
      </w:r>
      <w:bookmarkEnd w:id="69"/>
    </w:p>
    <w:p w14:paraId="6D7195DF" w14:textId="7AD0FA5F" w:rsidR="00450685"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 xml:space="preserve">Descripción: </w:t>
      </w:r>
      <w:r w:rsidRPr="006B2D73">
        <w:rPr>
          <w:rFonts w:ascii="Times New Roman" w:hAnsi="Times New Roman" w:cs="Times New Roman"/>
          <w:sz w:val="24"/>
          <w:szCs w:val="24"/>
          <w:lang w:val="es-ES"/>
        </w:rPr>
        <w:t>Imaginen una ciudad con un tráfico intenso y complejo, donde se busca mejorar la eficiencia y la seguridad mediante un Sistema de Control de Tráfico Urbano Inteligente (SCTUI). Este sistema debe abordar la coordinación de semáforos, el monitoreo del flujo vehicular y la gestión de emergencias.</w:t>
      </w:r>
    </w:p>
    <w:p w14:paraId="767899A3"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Requerimientos:</w:t>
      </w:r>
    </w:p>
    <w:p w14:paraId="0BAB081D"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1. Sincronización de Semáforos:</w:t>
      </w:r>
    </w:p>
    <w:p w14:paraId="61A1C172" w14:textId="6ECC5FE1" w:rsidR="00FE1BF4" w:rsidRPr="006B2D73" w:rsidRDefault="00FE1BF4" w:rsidP="00FB48C4">
      <w:pPr>
        <w:pStyle w:val="Prrafodelista"/>
        <w:numPr>
          <w:ilvl w:val="0"/>
          <w:numId w:val="4"/>
        </w:numPr>
        <w:tabs>
          <w:tab w:val="left" w:pos="1290"/>
        </w:tabs>
        <w:spacing w:line="360" w:lineRule="auto"/>
        <w:jc w:val="both"/>
        <w:rPr>
          <w:rFonts w:ascii="Times New Roman" w:hAnsi="Times New Roman" w:cs="Times New Roman"/>
          <w:sz w:val="24"/>
          <w:szCs w:val="24"/>
          <w:lang w:val="es-ES"/>
        </w:rPr>
      </w:pPr>
      <w:r w:rsidRPr="006B2D73">
        <w:rPr>
          <w:rFonts w:ascii="Times New Roman" w:hAnsi="Times New Roman" w:cs="Times New Roman"/>
          <w:sz w:val="24"/>
          <w:szCs w:val="24"/>
          <w:lang w:val="es-ES"/>
        </w:rPr>
        <w:t>Los semáforos deben ser sincronizados dinámicamente para optimizar el flujo</w:t>
      </w:r>
      <w:r w:rsidR="006B2D73" w:rsidRPr="006B2D73">
        <w:rPr>
          <w:rFonts w:ascii="Times New Roman" w:hAnsi="Times New Roman" w:cs="Times New Roman"/>
          <w:sz w:val="24"/>
          <w:szCs w:val="24"/>
          <w:lang w:val="es-ES"/>
        </w:rPr>
        <w:t xml:space="preserve"> </w:t>
      </w:r>
      <w:r w:rsidRPr="006B2D73">
        <w:rPr>
          <w:rFonts w:ascii="Times New Roman" w:hAnsi="Times New Roman" w:cs="Times New Roman"/>
          <w:sz w:val="24"/>
          <w:szCs w:val="24"/>
          <w:lang w:val="es-ES"/>
        </w:rPr>
        <w:t>de tráfico en tiempo real.</w:t>
      </w:r>
    </w:p>
    <w:p w14:paraId="7AD6954C" w14:textId="7B96CBBF" w:rsidR="00FE1BF4" w:rsidRPr="006B2D73" w:rsidRDefault="00FE1BF4" w:rsidP="00FB48C4">
      <w:pPr>
        <w:pStyle w:val="Prrafodelista"/>
        <w:numPr>
          <w:ilvl w:val="0"/>
          <w:numId w:val="4"/>
        </w:numPr>
        <w:tabs>
          <w:tab w:val="left" w:pos="1290"/>
        </w:tabs>
        <w:spacing w:line="360" w:lineRule="auto"/>
        <w:jc w:val="both"/>
        <w:rPr>
          <w:rFonts w:ascii="Times New Roman" w:hAnsi="Times New Roman" w:cs="Times New Roman"/>
          <w:sz w:val="24"/>
          <w:szCs w:val="24"/>
          <w:lang w:val="es-ES"/>
        </w:rPr>
      </w:pPr>
      <w:r w:rsidRPr="006B2D73">
        <w:rPr>
          <w:rFonts w:ascii="Times New Roman" w:hAnsi="Times New Roman" w:cs="Times New Roman"/>
          <w:sz w:val="24"/>
          <w:szCs w:val="24"/>
          <w:lang w:val="es-ES"/>
        </w:rPr>
        <w:t>Los cambios en las condiciones del tráfico, como congestiones o eventos</w:t>
      </w:r>
      <w:r w:rsidR="006B2D73" w:rsidRPr="006B2D73">
        <w:rPr>
          <w:rFonts w:ascii="Times New Roman" w:hAnsi="Times New Roman" w:cs="Times New Roman"/>
          <w:sz w:val="24"/>
          <w:szCs w:val="24"/>
          <w:lang w:val="es-ES"/>
        </w:rPr>
        <w:t xml:space="preserve"> </w:t>
      </w:r>
      <w:r w:rsidRPr="006B2D73">
        <w:rPr>
          <w:rFonts w:ascii="Times New Roman" w:hAnsi="Times New Roman" w:cs="Times New Roman"/>
          <w:sz w:val="24"/>
          <w:szCs w:val="24"/>
          <w:lang w:val="es-ES"/>
        </w:rPr>
        <w:t>especiales, deben reflejarse en la sincronización de los semáforos.</w:t>
      </w:r>
    </w:p>
    <w:p w14:paraId="152A7A53"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2. Detección de Flujo Vehicular:</w:t>
      </w:r>
    </w:p>
    <w:p w14:paraId="30F55B5E" w14:textId="06C714D1" w:rsidR="00FE1BF4" w:rsidRPr="006B2D73" w:rsidRDefault="00FE1BF4" w:rsidP="00FB48C4">
      <w:pPr>
        <w:pStyle w:val="Prrafodelista"/>
        <w:numPr>
          <w:ilvl w:val="0"/>
          <w:numId w:val="5"/>
        </w:numPr>
        <w:tabs>
          <w:tab w:val="left" w:pos="1290"/>
        </w:tabs>
        <w:spacing w:line="360" w:lineRule="auto"/>
        <w:jc w:val="both"/>
        <w:rPr>
          <w:rFonts w:ascii="Times New Roman" w:hAnsi="Times New Roman" w:cs="Times New Roman"/>
          <w:sz w:val="24"/>
          <w:szCs w:val="24"/>
          <w:lang w:val="es-ES"/>
        </w:rPr>
      </w:pPr>
      <w:r w:rsidRPr="006B2D73">
        <w:rPr>
          <w:rFonts w:ascii="Times New Roman" w:hAnsi="Times New Roman" w:cs="Times New Roman"/>
          <w:sz w:val="24"/>
          <w:szCs w:val="24"/>
          <w:lang w:val="es-ES"/>
        </w:rPr>
        <w:t>Se requiere un sistema de detección de vehículos mediante cámaras y sensores</w:t>
      </w:r>
      <w:r w:rsidR="006B2D73" w:rsidRPr="006B2D73">
        <w:rPr>
          <w:rFonts w:ascii="Times New Roman" w:hAnsi="Times New Roman" w:cs="Times New Roman"/>
          <w:sz w:val="24"/>
          <w:szCs w:val="24"/>
          <w:lang w:val="es-ES"/>
        </w:rPr>
        <w:t xml:space="preserve"> </w:t>
      </w:r>
      <w:r w:rsidRPr="006B2D73">
        <w:rPr>
          <w:rFonts w:ascii="Times New Roman" w:hAnsi="Times New Roman" w:cs="Times New Roman"/>
          <w:sz w:val="24"/>
          <w:szCs w:val="24"/>
          <w:lang w:val="es-ES"/>
        </w:rPr>
        <w:t>para monitorear el flujo vehicular en intersecciones.</w:t>
      </w:r>
    </w:p>
    <w:p w14:paraId="68D0F50D" w14:textId="00F81AF3" w:rsidR="00FE1BF4" w:rsidRDefault="00FE1BF4" w:rsidP="00FB48C4">
      <w:pPr>
        <w:pStyle w:val="Prrafodelista"/>
        <w:numPr>
          <w:ilvl w:val="0"/>
          <w:numId w:val="5"/>
        </w:numPr>
        <w:tabs>
          <w:tab w:val="left" w:pos="1290"/>
        </w:tabs>
        <w:spacing w:line="360" w:lineRule="auto"/>
        <w:jc w:val="both"/>
        <w:rPr>
          <w:rFonts w:ascii="Times New Roman" w:hAnsi="Times New Roman" w:cs="Times New Roman"/>
          <w:sz w:val="24"/>
          <w:szCs w:val="24"/>
          <w:lang w:val="es-ES"/>
        </w:rPr>
      </w:pPr>
      <w:r w:rsidRPr="006B2D73">
        <w:rPr>
          <w:rFonts w:ascii="Times New Roman" w:hAnsi="Times New Roman" w:cs="Times New Roman"/>
          <w:sz w:val="24"/>
          <w:szCs w:val="24"/>
          <w:lang w:val="es-ES"/>
        </w:rPr>
        <w:t>El sistema debe ser capaz de analizar patrones de tráfico y ajustar la</w:t>
      </w:r>
      <w:r w:rsidR="006B2D73" w:rsidRPr="006B2D73">
        <w:rPr>
          <w:rFonts w:ascii="Times New Roman" w:hAnsi="Times New Roman" w:cs="Times New Roman"/>
          <w:sz w:val="24"/>
          <w:szCs w:val="24"/>
          <w:lang w:val="es-ES"/>
        </w:rPr>
        <w:t xml:space="preserve"> </w:t>
      </w:r>
      <w:r w:rsidRPr="006B2D73">
        <w:rPr>
          <w:rFonts w:ascii="Times New Roman" w:hAnsi="Times New Roman" w:cs="Times New Roman"/>
          <w:sz w:val="24"/>
          <w:szCs w:val="24"/>
          <w:lang w:val="es-ES"/>
        </w:rPr>
        <w:t>sincronización de semáforos en consecuencia.</w:t>
      </w:r>
    </w:p>
    <w:p w14:paraId="088F972D" w14:textId="77777777" w:rsidR="00C96AE5" w:rsidRPr="00C96AE5" w:rsidRDefault="00C96AE5" w:rsidP="00C96AE5">
      <w:pPr>
        <w:tabs>
          <w:tab w:val="left" w:pos="1290"/>
        </w:tabs>
        <w:spacing w:line="360" w:lineRule="auto"/>
        <w:jc w:val="both"/>
        <w:rPr>
          <w:rFonts w:ascii="Times New Roman" w:hAnsi="Times New Roman" w:cs="Times New Roman"/>
          <w:sz w:val="24"/>
          <w:szCs w:val="24"/>
          <w:lang w:val="es-ES"/>
        </w:rPr>
      </w:pPr>
    </w:p>
    <w:p w14:paraId="3355EA09"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lastRenderedPageBreak/>
        <w:t>3. Gestión de Emergencias:</w:t>
      </w:r>
    </w:p>
    <w:p w14:paraId="7269CC77" w14:textId="74EB3000" w:rsidR="00FE1BF4" w:rsidRPr="00504CD6" w:rsidRDefault="00FE1BF4" w:rsidP="00FB48C4">
      <w:pPr>
        <w:pStyle w:val="Prrafodelista"/>
        <w:numPr>
          <w:ilvl w:val="0"/>
          <w:numId w:val="6"/>
        </w:numPr>
        <w:tabs>
          <w:tab w:val="left" w:pos="1290"/>
        </w:tabs>
        <w:spacing w:line="360" w:lineRule="auto"/>
        <w:jc w:val="both"/>
        <w:rPr>
          <w:rFonts w:ascii="Times New Roman" w:hAnsi="Times New Roman" w:cs="Times New Roman"/>
          <w:sz w:val="24"/>
          <w:szCs w:val="24"/>
          <w:lang w:val="es-ES"/>
        </w:rPr>
      </w:pPr>
      <w:r w:rsidRPr="00504CD6">
        <w:rPr>
          <w:rFonts w:ascii="Times New Roman" w:hAnsi="Times New Roman" w:cs="Times New Roman"/>
          <w:sz w:val="24"/>
          <w:szCs w:val="24"/>
          <w:lang w:val="es-ES"/>
        </w:rPr>
        <w:t>Se deben implementar protocolos para priorizar vehículos de emergencia</w:t>
      </w:r>
      <w:r w:rsidR="00504CD6" w:rsidRPr="00504CD6">
        <w:rPr>
          <w:rFonts w:ascii="Times New Roman" w:hAnsi="Times New Roman" w:cs="Times New Roman"/>
          <w:sz w:val="24"/>
          <w:szCs w:val="24"/>
          <w:lang w:val="es-ES"/>
        </w:rPr>
        <w:t xml:space="preserve"> </w:t>
      </w:r>
      <w:r w:rsidRPr="00504CD6">
        <w:rPr>
          <w:rFonts w:ascii="Times New Roman" w:hAnsi="Times New Roman" w:cs="Times New Roman"/>
          <w:sz w:val="24"/>
          <w:szCs w:val="24"/>
          <w:lang w:val="es-ES"/>
        </w:rPr>
        <w:t>(ambulancias, bomberos, policía) y garantizar su paso seguro a través de las</w:t>
      </w:r>
      <w:r w:rsidR="00504CD6" w:rsidRPr="00504CD6">
        <w:rPr>
          <w:rFonts w:ascii="Times New Roman" w:hAnsi="Times New Roman" w:cs="Times New Roman"/>
          <w:sz w:val="24"/>
          <w:szCs w:val="24"/>
          <w:lang w:val="es-ES"/>
        </w:rPr>
        <w:t xml:space="preserve"> </w:t>
      </w:r>
      <w:r w:rsidRPr="00504CD6">
        <w:rPr>
          <w:rFonts w:ascii="Times New Roman" w:hAnsi="Times New Roman" w:cs="Times New Roman"/>
          <w:sz w:val="24"/>
          <w:szCs w:val="24"/>
          <w:lang w:val="es-ES"/>
        </w:rPr>
        <w:t>intersecciones.</w:t>
      </w:r>
    </w:p>
    <w:p w14:paraId="29DECC37" w14:textId="32EC64A4" w:rsidR="00FE1BF4" w:rsidRPr="00504CD6" w:rsidRDefault="00FE1BF4" w:rsidP="00FB48C4">
      <w:pPr>
        <w:pStyle w:val="Prrafodelista"/>
        <w:numPr>
          <w:ilvl w:val="0"/>
          <w:numId w:val="6"/>
        </w:numPr>
        <w:tabs>
          <w:tab w:val="left" w:pos="1290"/>
        </w:tabs>
        <w:spacing w:line="360" w:lineRule="auto"/>
        <w:jc w:val="both"/>
        <w:rPr>
          <w:rFonts w:ascii="Times New Roman" w:hAnsi="Times New Roman" w:cs="Times New Roman"/>
          <w:sz w:val="24"/>
          <w:szCs w:val="24"/>
          <w:lang w:val="es-ES"/>
        </w:rPr>
      </w:pPr>
      <w:r w:rsidRPr="00504CD6">
        <w:rPr>
          <w:rFonts w:ascii="Times New Roman" w:hAnsi="Times New Roman" w:cs="Times New Roman"/>
          <w:sz w:val="24"/>
          <w:szCs w:val="24"/>
          <w:lang w:val="es-ES"/>
        </w:rPr>
        <w:t>El sistema debe tener la capacidad de identificar y responder rápidamente a</w:t>
      </w:r>
      <w:r w:rsidR="00504CD6" w:rsidRPr="00504CD6">
        <w:rPr>
          <w:rFonts w:ascii="Times New Roman" w:hAnsi="Times New Roman" w:cs="Times New Roman"/>
          <w:sz w:val="24"/>
          <w:szCs w:val="24"/>
          <w:lang w:val="es-ES"/>
        </w:rPr>
        <w:t xml:space="preserve"> </w:t>
      </w:r>
      <w:r w:rsidRPr="00504CD6">
        <w:rPr>
          <w:rFonts w:ascii="Times New Roman" w:hAnsi="Times New Roman" w:cs="Times New Roman"/>
          <w:sz w:val="24"/>
          <w:szCs w:val="24"/>
          <w:lang w:val="es-ES"/>
        </w:rPr>
        <w:t>situaciones de emergencia.</w:t>
      </w:r>
    </w:p>
    <w:p w14:paraId="634D122D"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4. Integración con Sistemas Externos:</w:t>
      </w:r>
    </w:p>
    <w:p w14:paraId="5C68A3A8" w14:textId="08DABC4F" w:rsidR="00FE1BF4" w:rsidRPr="00773A1C" w:rsidRDefault="00FE1BF4" w:rsidP="00FB48C4">
      <w:pPr>
        <w:pStyle w:val="Prrafodelista"/>
        <w:numPr>
          <w:ilvl w:val="0"/>
          <w:numId w:val="7"/>
        </w:numPr>
        <w:tabs>
          <w:tab w:val="left" w:pos="1290"/>
        </w:tabs>
        <w:spacing w:line="360" w:lineRule="auto"/>
        <w:jc w:val="both"/>
        <w:rPr>
          <w:rFonts w:ascii="Times New Roman" w:hAnsi="Times New Roman" w:cs="Times New Roman"/>
          <w:sz w:val="24"/>
          <w:szCs w:val="24"/>
          <w:lang w:val="es-ES"/>
        </w:rPr>
      </w:pPr>
      <w:r w:rsidRPr="00773A1C">
        <w:rPr>
          <w:rFonts w:ascii="Times New Roman" w:hAnsi="Times New Roman" w:cs="Times New Roman"/>
          <w:sz w:val="24"/>
          <w:szCs w:val="24"/>
          <w:lang w:val="es-ES"/>
        </w:rPr>
        <w:t>El SCTUI debe integrarse con sistemas externos, como bases de datos de</w:t>
      </w:r>
      <w:r w:rsidR="00773A1C" w:rsidRPr="00773A1C">
        <w:rPr>
          <w:rFonts w:ascii="Times New Roman" w:hAnsi="Times New Roman" w:cs="Times New Roman"/>
          <w:sz w:val="24"/>
          <w:szCs w:val="24"/>
          <w:lang w:val="es-ES"/>
        </w:rPr>
        <w:t xml:space="preserve"> </w:t>
      </w:r>
      <w:r w:rsidRPr="00773A1C">
        <w:rPr>
          <w:rFonts w:ascii="Times New Roman" w:hAnsi="Times New Roman" w:cs="Times New Roman"/>
          <w:sz w:val="24"/>
          <w:szCs w:val="24"/>
          <w:lang w:val="es-ES"/>
        </w:rPr>
        <w:t>eventos especiales, servicios meteorológicos y mapas de tráfico en tiempo</w:t>
      </w:r>
      <w:r w:rsidR="00773A1C" w:rsidRPr="00773A1C">
        <w:rPr>
          <w:rFonts w:ascii="Times New Roman" w:hAnsi="Times New Roman" w:cs="Times New Roman"/>
          <w:sz w:val="24"/>
          <w:szCs w:val="24"/>
          <w:lang w:val="es-ES"/>
        </w:rPr>
        <w:t xml:space="preserve"> </w:t>
      </w:r>
      <w:r w:rsidRPr="00773A1C">
        <w:rPr>
          <w:rFonts w:ascii="Times New Roman" w:hAnsi="Times New Roman" w:cs="Times New Roman"/>
          <w:sz w:val="24"/>
          <w:szCs w:val="24"/>
          <w:lang w:val="es-ES"/>
        </w:rPr>
        <w:t>real.</w:t>
      </w:r>
    </w:p>
    <w:p w14:paraId="0D43CD6E" w14:textId="65820324" w:rsidR="00FE1BF4" w:rsidRPr="00773A1C" w:rsidRDefault="00FE1BF4" w:rsidP="00FB48C4">
      <w:pPr>
        <w:pStyle w:val="Prrafodelista"/>
        <w:numPr>
          <w:ilvl w:val="0"/>
          <w:numId w:val="7"/>
        </w:numPr>
        <w:tabs>
          <w:tab w:val="left" w:pos="1290"/>
        </w:tabs>
        <w:spacing w:line="360" w:lineRule="auto"/>
        <w:jc w:val="both"/>
        <w:rPr>
          <w:rFonts w:ascii="Times New Roman" w:hAnsi="Times New Roman" w:cs="Times New Roman"/>
          <w:sz w:val="24"/>
          <w:szCs w:val="24"/>
          <w:lang w:val="es-ES"/>
        </w:rPr>
      </w:pPr>
      <w:r w:rsidRPr="00773A1C">
        <w:rPr>
          <w:rFonts w:ascii="Times New Roman" w:hAnsi="Times New Roman" w:cs="Times New Roman"/>
          <w:sz w:val="24"/>
          <w:szCs w:val="24"/>
          <w:lang w:val="es-ES"/>
        </w:rPr>
        <w:t>La información de estos sistemas externos debe utilizarse para tomar</w:t>
      </w:r>
      <w:r w:rsidR="00773A1C" w:rsidRPr="00773A1C">
        <w:rPr>
          <w:rFonts w:ascii="Times New Roman" w:hAnsi="Times New Roman" w:cs="Times New Roman"/>
          <w:sz w:val="24"/>
          <w:szCs w:val="24"/>
          <w:lang w:val="es-ES"/>
        </w:rPr>
        <w:t xml:space="preserve"> </w:t>
      </w:r>
      <w:r w:rsidRPr="00773A1C">
        <w:rPr>
          <w:rFonts w:ascii="Times New Roman" w:hAnsi="Times New Roman" w:cs="Times New Roman"/>
          <w:sz w:val="24"/>
          <w:szCs w:val="24"/>
          <w:lang w:val="es-ES"/>
        </w:rPr>
        <w:t>decisiones informadas sobre la sincronización de semáforos.</w:t>
      </w:r>
    </w:p>
    <w:p w14:paraId="7D2CB266" w14:textId="77777777" w:rsidR="00FE1BF4" w:rsidRPr="00FE1BF4" w:rsidRDefault="00FE1BF4" w:rsidP="00FB48C4">
      <w:pPr>
        <w:tabs>
          <w:tab w:val="left" w:pos="1290"/>
        </w:tabs>
        <w:spacing w:line="360" w:lineRule="auto"/>
        <w:jc w:val="both"/>
        <w:rPr>
          <w:rFonts w:ascii="Times New Roman" w:hAnsi="Times New Roman" w:cs="Times New Roman"/>
          <w:b/>
          <w:bCs/>
          <w:sz w:val="24"/>
          <w:szCs w:val="24"/>
          <w:lang w:val="es-ES"/>
        </w:rPr>
      </w:pPr>
      <w:r w:rsidRPr="00FE1BF4">
        <w:rPr>
          <w:rFonts w:ascii="Times New Roman" w:hAnsi="Times New Roman" w:cs="Times New Roman"/>
          <w:b/>
          <w:bCs/>
          <w:sz w:val="24"/>
          <w:szCs w:val="24"/>
          <w:lang w:val="es-ES"/>
        </w:rPr>
        <w:t>5. Visualización en Tiempo Real:</w:t>
      </w:r>
    </w:p>
    <w:p w14:paraId="3C648058" w14:textId="3147A6D2" w:rsidR="00FE1BF4" w:rsidRPr="004E6092" w:rsidRDefault="00FE1BF4" w:rsidP="00FB48C4">
      <w:pPr>
        <w:pStyle w:val="Prrafodelista"/>
        <w:numPr>
          <w:ilvl w:val="0"/>
          <w:numId w:val="8"/>
        </w:numPr>
        <w:tabs>
          <w:tab w:val="left" w:pos="1290"/>
        </w:tabs>
        <w:spacing w:line="360" w:lineRule="auto"/>
        <w:jc w:val="both"/>
        <w:rPr>
          <w:rFonts w:ascii="Times New Roman" w:hAnsi="Times New Roman" w:cs="Times New Roman"/>
          <w:sz w:val="24"/>
          <w:szCs w:val="24"/>
          <w:lang w:val="es-ES"/>
        </w:rPr>
      </w:pPr>
      <w:r w:rsidRPr="004E6092">
        <w:rPr>
          <w:rFonts w:ascii="Times New Roman" w:hAnsi="Times New Roman" w:cs="Times New Roman"/>
          <w:sz w:val="24"/>
          <w:szCs w:val="24"/>
          <w:lang w:val="es-ES"/>
        </w:rPr>
        <w:t>Se requiere una interfaz de usuario para visualizar el estado del tráfico y la</w:t>
      </w:r>
      <w:r w:rsidR="004E6092" w:rsidRPr="004E6092">
        <w:rPr>
          <w:rFonts w:ascii="Times New Roman" w:hAnsi="Times New Roman" w:cs="Times New Roman"/>
          <w:sz w:val="24"/>
          <w:szCs w:val="24"/>
          <w:lang w:val="es-ES"/>
        </w:rPr>
        <w:t xml:space="preserve"> </w:t>
      </w:r>
      <w:r w:rsidRPr="004E6092">
        <w:rPr>
          <w:rFonts w:ascii="Times New Roman" w:hAnsi="Times New Roman" w:cs="Times New Roman"/>
          <w:sz w:val="24"/>
          <w:szCs w:val="24"/>
          <w:lang w:val="es-ES"/>
        </w:rPr>
        <w:t>sincronización de semáforos en tiempo real.</w:t>
      </w:r>
    </w:p>
    <w:p w14:paraId="792C25CA" w14:textId="6D4221D5" w:rsidR="00D729C6" w:rsidRPr="0027364C" w:rsidRDefault="00FE1BF4" w:rsidP="00FB48C4">
      <w:pPr>
        <w:pStyle w:val="Prrafodelista"/>
        <w:numPr>
          <w:ilvl w:val="0"/>
          <w:numId w:val="8"/>
        </w:numPr>
        <w:tabs>
          <w:tab w:val="left" w:pos="1290"/>
        </w:tabs>
        <w:spacing w:line="360" w:lineRule="auto"/>
        <w:jc w:val="both"/>
        <w:rPr>
          <w:rFonts w:ascii="Times New Roman" w:hAnsi="Times New Roman" w:cs="Times New Roman"/>
          <w:sz w:val="24"/>
          <w:szCs w:val="24"/>
          <w:lang w:val="es-ES"/>
        </w:rPr>
      </w:pPr>
      <w:r w:rsidRPr="004E6092">
        <w:rPr>
          <w:rFonts w:ascii="Times New Roman" w:hAnsi="Times New Roman" w:cs="Times New Roman"/>
          <w:sz w:val="24"/>
          <w:szCs w:val="24"/>
          <w:lang w:val="es-ES"/>
        </w:rPr>
        <w:t>La interfaz debe ser accesible para operadores y autoridades de tráfico para</w:t>
      </w:r>
      <w:r w:rsidR="004E6092" w:rsidRPr="004E6092">
        <w:rPr>
          <w:rFonts w:ascii="Times New Roman" w:hAnsi="Times New Roman" w:cs="Times New Roman"/>
          <w:sz w:val="24"/>
          <w:szCs w:val="24"/>
          <w:lang w:val="es-ES"/>
        </w:rPr>
        <w:t xml:space="preserve"> </w:t>
      </w:r>
      <w:r w:rsidRPr="004E6092">
        <w:rPr>
          <w:rFonts w:ascii="Times New Roman" w:hAnsi="Times New Roman" w:cs="Times New Roman"/>
          <w:sz w:val="24"/>
          <w:szCs w:val="24"/>
          <w:lang w:val="es-ES"/>
        </w:rPr>
        <w:t>tomar decisiones y realizar ajustes según sea necesario.</w:t>
      </w:r>
    </w:p>
    <w:p w14:paraId="50DB9E69" w14:textId="10008261" w:rsidR="00D729C6" w:rsidRDefault="00D729C6" w:rsidP="00FB48C4">
      <w:pPr>
        <w:pStyle w:val="Ttulo3"/>
        <w:spacing w:line="360" w:lineRule="auto"/>
      </w:pPr>
      <w:bookmarkStart w:id="70" w:name="_Toc159364335"/>
      <w:r w:rsidRPr="00EE6A5C">
        <w:t>Modelo</w:t>
      </w:r>
      <w:bookmarkEnd w:id="70"/>
    </w:p>
    <w:p w14:paraId="5B9CA96C" w14:textId="34B54252" w:rsidR="00B603F3" w:rsidRDefault="00C96AE5" w:rsidP="00B603F3">
      <w:r>
        <w:rPr>
          <w:noProof/>
        </w:rPr>
        <mc:AlternateContent>
          <mc:Choice Requires="wps">
            <w:drawing>
              <wp:anchor distT="0" distB="0" distL="114300" distR="114300" simplePos="0" relativeHeight="251685888" behindDoc="0" locked="0" layoutInCell="1" allowOverlap="1" wp14:anchorId="28BE158A" wp14:editId="323B6A4A">
                <wp:simplePos x="0" y="0"/>
                <wp:positionH relativeFrom="column">
                  <wp:posOffset>217805</wp:posOffset>
                </wp:positionH>
                <wp:positionV relativeFrom="paragraph">
                  <wp:posOffset>3928110</wp:posOffset>
                </wp:positionV>
                <wp:extent cx="5287645" cy="635"/>
                <wp:effectExtent l="0" t="0" r="0" b="0"/>
                <wp:wrapNone/>
                <wp:docPr id="1359770437" name="Cuadro de texto 1"/>
                <wp:cNvGraphicFramePr/>
                <a:graphic xmlns:a="http://schemas.openxmlformats.org/drawingml/2006/main">
                  <a:graphicData uri="http://schemas.microsoft.com/office/word/2010/wordprocessingShape">
                    <wps:wsp>
                      <wps:cNvSpPr txBox="1"/>
                      <wps:spPr>
                        <a:xfrm>
                          <a:off x="0" y="0"/>
                          <a:ext cx="5287645" cy="635"/>
                        </a:xfrm>
                        <a:prstGeom prst="rect">
                          <a:avLst/>
                        </a:prstGeom>
                        <a:solidFill>
                          <a:prstClr val="white"/>
                        </a:solidFill>
                        <a:ln>
                          <a:noFill/>
                        </a:ln>
                      </wps:spPr>
                      <wps:txbx>
                        <w:txbxContent>
                          <w:p w14:paraId="0555D398" w14:textId="73783549" w:rsidR="00C96AE5" w:rsidRDefault="00C96AE5" w:rsidP="00C96AE5">
                            <w:pPr>
                              <w:pStyle w:val="Descripcin"/>
                              <w:spacing w:after="0"/>
                              <w:jc w:val="center"/>
                            </w:pPr>
                            <w:bookmarkStart w:id="71" w:name="_Toc159327472"/>
                            <w:r>
                              <w:t xml:space="preserve">Ilustración </w:t>
                            </w:r>
                            <w:r>
                              <w:fldChar w:fldCharType="begin"/>
                            </w:r>
                            <w:r>
                              <w:instrText xml:space="preserve"> SEQ Ilustración \* ARABIC </w:instrText>
                            </w:r>
                            <w:r>
                              <w:fldChar w:fldCharType="separate"/>
                            </w:r>
                            <w:r w:rsidR="00167406">
                              <w:rPr>
                                <w:noProof/>
                              </w:rPr>
                              <w:t>18</w:t>
                            </w:r>
                            <w:r>
                              <w:fldChar w:fldCharType="end"/>
                            </w:r>
                            <w:r>
                              <w:t xml:space="preserve"> Diagrama BPMN de </w:t>
                            </w:r>
                            <w:r w:rsidRPr="0039501D">
                              <w:t>Sistema de Control de Tráfico Urbano Inteligente</w:t>
                            </w:r>
                            <w:bookmarkEnd w:id="71"/>
                          </w:p>
                          <w:p w14:paraId="78163F3D" w14:textId="77777777" w:rsidR="00C96AE5" w:rsidRPr="007207EF" w:rsidRDefault="00C96AE5" w:rsidP="00C96AE5">
                            <w:pPr>
                              <w:pStyle w:val="Descripcin"/>
                              <w:spacing w:after="0"/>
                              <w:jc w:val="center"/>
                              <w:rPr>
                                <w:noProof/>
                              </w:rPr>
                            </w:pPr>
                            <w:r w:rsidRPr="004E40A0">
                              <w:t>Realizado por LETURNE PLUAS JHON BYRON &amp; CHICA VALFRE VALESKA SOFIA</w:t>
                            </w:r>
                          </w:p>
                          <w:p w14:paraId="4771E976" w14:textId="77777777" w:rsidR="00C96AE5" w:rsidRPr="00C96AE5" w:rsidRDefault="00C96AE5" w:rsidP="00C96AE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E158A" id="_x0000_s1043" type="#_x0000_t202" style="position:absolute;margin-left:17.15pt;margin-top:309.3pt;width:416.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m8GwIAAEAEAAAOAAAAZHJzL2Uyb0RvYy54bWysU8Fu2zAMvQ/YPwi6L06yJS2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" stroked="f">
                <v:textbox style="mso-fit-shape-to-text:t" inset="0,0,0,0">
                  <w:txbxContent>
                    <w:p w14:paraId="0555D398" w14:textId="73783549" w:rsidR="00C96AE5" w:rsidRDefault="00C96AE5" w:rsidP="00C96AE5">
                      <w:pPr>
                        <w:pStyle w:val="Descripcin"/>
                        <w:spacing w:after="0"/>
                        <w:jc w:val="center"/>
                      </w:pPr>
                      <w:bookmarkStart w:id="72" w:name="_Toc159327472"/>
                      <w:r>
                        <w:t xml:space="preserve">Ilustración </w:t>
                      </w:r>
                      <w:r>
                        <w:fldChar w:fldCharType="begin"/>
                      </w:r>
                      <w:r>
                        <w:instrText xml:space="preserve"> SEQ Ilustración \* ARABIC </w:instrText>
                      </w:r>
                      <w:r>
                        <w:fldChar w:fldCharType="separate"/>
                      </w:r>
                      <w:r w:rsidR="00167406">
                        <w:rPr>
                          <w:noProof/>
                        </w:rPr>
                        <w:t>18</w:t>
                      </w:r>
                      <w:r>
                        <w:fldChar w:fldCharType="end"/>
                      </w:r>
                      <w:r>
                        <w:t xml:space="preserve"> Diagrama BPMN de </w:t>
                      </w:r>
                      <w:r w:rsidRPr="0039501D">
                        <w:t>Sistema de Control de Tráfico Urbano Inteligente</w:t>
                      </w:r>
                      <w:bookmarkEnd w:id="72"/>
                    </w:p>
                    <w:p w14:paraId="78163F3D" w14:textId="77777777" w:rsidR="00C96AE5" w:rsidRPr="007207EF" w:rsidRDefault="00C96AE5" w:rsidP="00C96AE5">
                      <w:pPr>
                        <w:pStyle w:val="Descripcin"/>
                        <w:spacing w:after="0"/>
                        <w:jc w:val="center"/>
                        <w:rPr>
                          <w:noProof/>
                        </w:rPr>
                      </w:pPr>
                      <w:r w:rsidRPr="004E40A0">
                        <w:t>Realizado por LETURNE PLUAS JHON BYRON &amp; CHICA VALFRE VALESKA SOFIA</w:t>
                      </w:r>
                    </w:p>
                    <w:p w14:paraId="4771E976" w14:textId="77777777" w:rsidR="00C96AE5" w:rsidRPr="00C96AE5" w:rsidRDefault="00C96AE5" w:rsidP="00C96AE5"/>
                  </w:txbxContent>
                </v:textbox>
              </v:shape>
            </w:pict>
          </mc:Fallback>
        </mc:AlternateContent>
      </w:r>
      <w:r>
        <w:rPr>
          <w:noProof/>
        </w:rPr>
        <w:drawing>
          <wp:anchor distT="0" distB="0" distL="114300" distR="114300" simplePos="0" relativeHeight="251684864" behindDoc="0" locked="0" layoutInCell="1" allowOverlap="1" wp14:anchorId="35B4DEC3" wp14:editId="1BFFE439">
            <wp:simplePos x="0" y="0"/>
            <wp:positionH relativeFrom="margin">
              <wp:align>center</wp:align>
            </wp:positionH>
            <wp:positionV relativeFrom="paragraph">
              <wp:posOffset>51435</wp:posOffset>
            </wp:positionV>
            <wp:extent cx="5288206" cy="3819525"/>
            <wp:effectExtent l="0" t="0" r="8255" b="0"/>
            <wp:wrapNone/>
            <wp:docPr id="201585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50925" name="Imagen 2015850925"/>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88206" cy="3819525"/>
                    </a:xfrm>
                    <a:prstGeom prst="rect">
                      <a:avLst/>
                    </a:prstGeom>
                  </pic:spPr>
                </pic:pic>
              </a:graphicData>
            </a:graphic>
            <wp14:sizeRelH relativeFrom="page">
              <wp14:pctWidth>0</wp14:pctWidth>
            </wp14:sizeRelH>
            <wp14:sizeRelV relativeFrom="page">
              <wp14:pctHeight>0</wp14:pctHeight>
            </wp14:sizeRelV>
          </wp:anchor>
        </w:drawing>
      </w:r>
    </w:p>
    <w:p w14:paraId="74C3CA87" w14:textId="55E6D20E" w:rsidR="00B603F3" w:rsidRDefault="00B603F3" w:rsidP="00B603F3"/>
    <w:p w14:paraId="289B30A7" w14:textId="045B2C3F" w:rsidR="00C96AE5" w:rsidRDefault="00C96AE5" w:rsidP="00B603F3"/>
    <w:p w14:paraId="591577CC" w14:textId="38C36736" w:rsidR="00C96AE5" w:rsidRDefault="00C96AE5" w:rsidP="00B603F3"/>
    <w:p w14:paraId="017733F8" w14:textId="668D9256" w:rsidR="00C96AE5" w:rsidRDefault="00C96AE5" w:rsidP="00B603F3"/>
    <w:p w14:paraId="15B998D2" w14:textId="304C9756" w:rsidR="00C96AE5" w:rsidRDefault="00C96AE5" w:rsidP="00B603F3"/>
    <w:p w14:paraId="06683248" w14:textId="77777777" w:rsidR="00C96AE5" w:rsidRDefault="00C96AE5" w:rsidP="00B603F3"/>
    <w:p w14:paraId="323CA04B" w14:textId="77777777" w:rsidR="00C96AE5" w:rsidRDefault="00C96AE5" w:rsidP="00B603F3"/>
    <w:p w14:paraId="15F1E6D6" w14:textId="6DC26F2C" w:rsidR="00C96AE5" w:rsidRDefault="00C96AE5" w:rsidP="00B603F3"/>
    <w:p w14:paraId="0D43A6A5" w14:textId="77777777" w:rsidR="00C96AE5" w:rsidRDefault="00C96AE5" w:rsidP="00B603F3"/>
    <w:p w14:paraId="3DE4AEA5" w14:textId="77777777" w:rsidR="00C96AE5" w:rsidRDefault="00C96AE5" w:rsidP="00B603F3"/>
    <w:p w14:paraId="48A0669B" w14:textId="27493065" w:rsidR="00C96AE5" w:rsidRDefault="00C96AE5" w:rsidP="00B603F3"/>
    <w:p w14:paraId="5F410802" w14:textId="77777777" w:rsidR="00C96AE5" w:rsidRDefault="00C96AE5" w:rsidP="00B603F3"/>
    <w:p w14:paraId="7270BDFD" w14:textId="77777777" w:rsidR="00CA63FB" w:rsidRDefault="00CA63FB" w:rsidP="00CA63FB">
      <w:pPr>
        <w:rPr>
          <w:lang w:val="es-ES"/>
        </w:rPr>
      </w:pPr>
    </w:p>
    <w:p w14:paraId="21F82CB3" w14:textId="7B9C3E52" w:rsidR="00CA63FB" w:rsidRDefault="00CA63FB" w:rsidP="00531E5B">
      <w:pPr>
        <w:pStyle w:val="Ttulo2"/>
        <w:spacing w:line="360" w:lineRule="auto"/>
      </w:pPr>
      <w:bookmarkStart w:id="73" w:name="_Toc159364336"/>
      <w:r w:rsidRPr="00CA63FB">
        <w:lastRenderedPageBreak/>
        <w:t>Problema: Evaluación de solicitud de créditos</w:t>
      </w:r>
      <w:bookmarkEnd w:id="73"/>
    </w:p>
    <w:p w14:paraId="594DEB74" w14:textId="77777777" w:rsidR="00531E5B" w:rsidRPr="00531E5B" w:rsidRDefault="00531E5B" w:rsidP="00531E5B">
      <w:pPr>
        <w:spacing w:line="360" w:lineRule="auto"/>
        <w:jc w:val="both"/>
        <w:rPr>
          <w:rFonts w:ascii="Times New Roman" w:hAnsi="Times New Roman" w:cs="Times New Roman"/>
          <w:sz w:val="24"/>
          <w:szCs w:val="24"/>
        </w:rPr>
      </w:pPr>
      <w:r w:rsidRPr="00531E5B">
        <w:rPr>
          <w:rFonts w:ascii="Times New Roman" w:hAnsi="Times New Roman" w:cs="Times New Roman"/>
          <w:sz w:val="24"/>
          <w:szCs w:val="24"/>
        </w:rPr>
        <w:t>Cuando el banco recibe la solicitud de crédito de un cliente procede a solicitar algunos documentos. Si el cliente no trae los documentos dentro de los siguientes 5 días es necesario contactarlo. Si el cliente no continua con la solicitud no se deben esperar los documentos y el proceso debe terminar caso contrario el banco esperará los documentos del cliente.</w:t>
      </w:r>
    </w:p>
    <w:p w14:paraId="6BA37D71" w14:textId="6F210C22" w:rsidR="009338B2" w:rsidRPr="00531E5B" w:rsidRDefault="00531E5B" w:rsidP="00531E5B">
      <w:pPr>
        <w:spacing w:line="360" w:lineRule="auto"/>
        <w:jc w:val="both"/>
        <w:rPr>
          <w:rFonts w:ascii="Times New Roman" w:hAnsi="Times New Roman" w:cs="Times New Roman"/>
          <w:sz w:val="24"/>
          <w:szCs w:val="24"/>
        </w:rPr>
      </w:pPr>
      <w:r w:rsidRPr="00531E5B">
        <w:rPr>
          <w:rFonts w:ascii="Times New Roman" w:hAnsi="Times New Roman" w:cs="Times New Roman"/>
          <w:sz w:val="24"/>
          <w:szCs w:val="24"/>
        </w:rPr>
        <w:t>Por otro lado, si el cliente envía los documentos, no es necesario contactarlo y se procede a evaluar la documentación, si la solicitud de crédito no es aprobada se notifica rechazo caso contrario se notifica aprobación solicitud de créditos.</w:t>
      </w:r>
    </w:p>
    <w:p w14:paraId="68641DAD" w14:textId="0FFA19DD" w:rsidR="00EE6A5C" w:rsidRDefault="00B603F3" w:rsidP="00EE6A5C">
      <w:pPr>
        <w:pStyle w:val="Ttulo3"/>
      </w:pPr>
      <w:bookmarkStart w:id="74" w:name="_Toc159364337"/>
      <w:r>
        <w:rPr>
          <w:noProof/>
        </w:rPr>
        <w:drawing>
          <wp:anchor distT="0" distB="0" distL="114300" distR="114300" simplePos="0" relativeHeight="251667456" behindDoc="0" locked="0" layoutInCell="1" allowOverlap="1" wp14:anchorId="038E624F" wp14:editId="326B5406">
            <wp:simplePos x="0" y="0"/>
            <wp:positionH relativeFrom="margin">
              <wp:align>center</wp:align>
            </wp:positionH>
            <wp:positionV relativeFrom="paragraph">
              <wp:posOffset>13970</wp:posOffset>
            </wp:positionV>
            <wp:extent cx="6989885" cy="2769314"/>
            <wp:effectExtent l="0" t="0" r="1905" b="0"/>
            <wp:wrapNone/>
            <wp:docPr id="1960668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874" name="Imagen 196066874"/>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989885" cy="2769314"/>
                    </a:xfrm>
                    <a:prstGeom prst="rect">
                      <a:avLst/>
                    </a:prstGeom>
                  </pic:spPr>
                </pic:pic>
              </a:graphicData>
            </a:graphic>
            <wp14:sizeRelH relativeFrom="page">
              <wp14:pctWidth>0</wp14:pctWidth>
            </wp14:sizeRelH>
            <wp14:sizeRelV relativeFrom="page">
              <wp14:pctHeight>0</wp14:pctHeight>
            </wp14:sizeRelV>
          </wp:anchor>
        </w:drawing>
      </w:r>
      <w:r w:rsidR="00EE6A5C">
        <w:t>Modelo</w:t>
      </w:r>
      <w:bookmarkEnd w:id="74"/>
      <w:r w:rsidR="00EE6A5C">
        <w:t xml:space="preserve"> </w:t>
      </w:r>
    </w:p>
    <w:p w14:paraId="6682177F" w14:textId="2F599204" w:rsidR="00A7653B" w:rsidRDefault="00A7653B" w:rsidP="00A7653B"/>
    <w:p w14:paraId="668D57F7" w14:textId="0BB77678" w:rsidR="00A7653B" w:rsidRDefault="00A7653B" w:rsidP="00A7653B"/>
    <w:p w14:paraId="68216518" w14:textId="77777777" w:rsidR="00A7653B" w:rsidRDefault="00A7653B" w:rsidP="00A7653B"/>
    <w:p w14:paraId="03059727" w14:textId="77777777" w:rsidR="00A7653B" w:rsidRDefault="00A7653B" w:rsidP="00A7653B"/>
    <w:p w14:paraId="2A3D3B96" w14:textId="77777777" w:rsidR="00A7653B" w:rsidRDefault="00A7653B" w:rsidP="00A7653B"/>
    <w:p w14:paraId="39E76B05" w14:textId="77777777" w:rsidR="00A7653B" w:rsidRDefault="00A7653B" w:rsidP="00A7653B"/>
    <w:p w14:paraId="49A5DA04" w14:textId="77777777" w:rsidR="00A7653B" w:rsidRDefault="00A7653B" w:rsidP="00A7653B"/>
    <w:p w14:paraId="521CAF30" w14:textId="77777777" w:rsidR="00A7653B" w:rsidRDefault="00A7653B" w:rsidP="00A7653B"/>
    <w:p w14:paraId="0AFDE175" w14:textId="26B63CB3" w:rsidR="00A7653B" w:rsidRDefault="002F7051" w:rsidP="00A7653B">
      <w:r>
        <w:rPr>
          <w:noProof/>
        </w:rPr>
        <mc:AlternateContent>
          <mc:Choice Requires="wps">
            <w:drawing>
              <wp:anchor distT="0" distB="0" distL="114300" distR="114300" simplePos="0" relativeHeight="251693056" behindDoc="0" locked="0" layoutInCell="1" allowOverlap="1" wp14:anchorId="4C48F65C" wp14:editId="5196D148">
                <wp:simplePos x="0" y="0"/>
                <wp:positionH relativeFrom="margin">
                  <wp:align>center</wp:align>
                </wp:positionH>
                <wp:positionV relativeFrom="paragraph">
                  <wp:posOffset>391434</wp:posOffset>
                </wp:positionV>
                <wp:extent cx="6989445" cy="362465"/>
                <wp:effectExtent l="0" t="0" r="1905" b="0"/>
                <wp:wrapNone/>
                <wp:docPr id="1795669305" name="Cuadro de texto 1"/>
                <wp:cNvGraphicFramePr/>
                <a:graphic xmlns:a="http://schemas.openxmlformats.org/drawingml/2006/main">
                  <a:graphicData uri="http://schemas.microsoft.com/office/word/2010/wordprocessingShape">
                    <wps:wsp>
                      <wps:cNvSpPr txBox="1"/>
                      <wps:spPr>
                        <a:xfrm>
                          <a:off x="0" y="0"/>
                          <a:ext cx="6989445" cy="362465"/>
                        </a:xfrm>
                        <a:prstGeom prst="rect">
                          <a:avLst/>
                        </a:prstGeom>
                        <a:solidFill>
                          <a:prstClr val="white"/>
                        </a:solidFill>
                        <a:ln>
                          <a:noFill/>
                        </a:ln>
                      </wps:spPr>
                      <wps:txbx>
                        <w:txbxContent>
                          <w:p w14:paraId="0ABB2082" w14:textId="4C97A11F" w:rsidR="002F7051" w:rsidRDefault="002F7051" w:rsidP="00C04F15">
                            <w:pPr>
                              <w:pStyle w:val="Descripcin"/>
                              <w:spacing w:after="0"/>
                              <w:jc w:val="center"/>
                            </w:pPr>
                            <w:bookmarkStart w:id="75" w:name="_Toc159327473"/>
                            <w:r>
                              <w:t xml:space="preserve">Ilustración </w:t>
                            </w:r>
                            <w:r>
                              <w:fldChar w:fldCharType="begin"/>
                            </w:r>
                            <w:r>
                              <w:instrText xml:space="preserve"> SEQ Ilustración \* ARABIC </w:instrText>
                            </w:r>
                            <w:r>
                              <w:fldChar w:fldCharType="separate"/>
                            </w:r>
                            <w:r w:rsidR="00167406">
                              <w:rPr>
                                <w:noProof/>
                              </w:rPr>
                              <w:t>19</w:t>
                            </w:r>
                            <w:r>
                              <w:fldChar w:fldCharType="end"/>
                            </w:r>
                            <w:r>
                              <w:t xml:space="preserve"> </w:t>
                            </w:r>
                            <w:r w:rsidRPr="006C7181">
                              <w:t>Evaluación de solicitud de créditos</w:t>
                            </w:r>
                            <w:bookmarkEnd w:id="75"/>
                          </w:p>
                          <w:p w14:paraId="365E5C28" w14:textId="77777777" w:rsidR="00C04F15" w:rsidRPr="007207EF" w:rsidRDefault="00C04F15" w:rsidP="00C04F15">
                            <w:pPr>
                              <w:pStyle w:val="Descripcin"/>
                              <w:spacing w:after="0"/>
                              <w:jc w:val="center"/>
                              <w:rPr>
                                <w:noProof/>
                              </w:rPr>
                            </w:pPr>
                            <w:r w:rsidRPr="004E40A0">
                              <w:t>Realizado por LETURNE PLUAS JHON BYRON &amp; CHICA VALFRE VALESKA SOFIA</w:t>
                            </w:r>
                          </w:p>
                          <w:p w14:paraId="17D3E0A8" w14:textId="77777777" w:rsidR="00C04F15" w:rsidRPr="00C04F15" w:rsidRDefault="00C04F15" w:rsidP="00C04F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8F65C" id="_x0000_s1044" type="#_x0000_t202" style="position:absolute;margin-left:0;margin-top:30.8pt;width:550.35pt;height:28.5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" stroked="f">
                <v:textbox inset="0,0,0,0">
                  <w:txbxContent>
                    <w:p w14:paraId="0ABB2082" w14:textId="4C97A11F" w:rsidR="002F7051" w:rsidRDefault="002F7051" w:rsidP="00C04F15">
                      <w:pPr>
                        <w:pStyle w:val="Descripcin"/>
                        <w:spacing w:after="0"/>
                        <w:jc w:val="center"/>
                      </w:pPr>
                      <w:bookmarkStart w:id="76" w:name="_Toc159327473"/>
                      <w:r>
                        <w:t xml:space="preserve">Ilustración </w:t>
                      </w:r>
                      <w:r>
                        <w:fldChar w:fldCharType="begin"/>
                      </w:r>
                      <w:r>
                        <w:instrText xml:space="preserve"> SEQ Ilustración \* ARABIC </w:instrText>
                      </w:r>
                      <w:r>
                        <w:fldChar w:fldCharType="separate"/>
                      </w:r>
                      <w:r w:rsidR="00167406">
                        <w:rPr>
                          <w:noProof/>
                        </w:rPr>
                        <w:t>19</w:t>
                      </w:r>
                      <w:r>
                        <w:fldChar w:fldCharType="end"/>
                      </w:r>
                      <w:r>
                        <w:t xml:space="preserve"> </w:t>
                      </w:r>
                      <w:r w:rsidRPr="006C7181">
                        <w:t>Evaluación de solicitud de créditos</w:t>
                      </w:r>
                      <w:bookmarkEnd w:id="76"/>
                    </w:p>
                    <w:p w14:paraId="365E5C28" w14:textId="77777777" w:rsidR="00C04F15" w:rsidRPr="007207EF" w:rsidRDefault="00C04F15" w:rsidP="00C04F15">
                      <w:pPr>
                        <w:pStyle w:val="Descripcin"/>
                        <w:spacing w:after="0"/>
                        <w:jc w:val="center"/>
                        <w:rPr>
                          <w:noProof/>
                        </w:rPr>
                      </w:pPr>
                      <w:r w:rsidRPr="004E40A0">
                        <w:t>Realizado por LETURNE PLUAS JHON BYRON &amp; CHICA VALFRE VALESKA SOFIA</w:t>
                      </w:r>
                    </w:p>
                    <w:p w14:paraId="17D3E0A8" w14:textId="77777777" w:rsidR="00C04F15" w:rsidRPr="00C04F15" w:rsidRDefault="00C04F15" w:rsidP="00C04F15"/>
                  </w:txbxContent>
                </v:textbox>
                <w10:wrap anchorx="margin"/>
              </v:shape>
            </w:pict>
          </mc:Fallback>
        </mc:AlternateContent>
      </w:r>
    </w:p>
    <w:p w14:paraId="5291D77B" w14:textId="77777777" w:rsidR="002F7051" w:rsidRDefault="002F7051" w:rsidP="00A7653B"/>
    <w:p w14:paraId="2880D64F" w14:textId="77777777" w:rsidR="00D031D8" w:rsidRDefault="00D031D8" w:rsidP="00CA63FB"/>
    <w:p w14:paraId="11C61B13" w14:textId="77777777" w:rsidR="00507CA4" w:rsidRDefault="00507CA4" w:rsidP="00CA63FB">
      <w:pPr>
        <w:rPr>
          <w:lang w:val="es-ES"/>
        </w:rPr>
      </w:pPr>
    </w:p>
    <w:p w14:paraId="30FDE5B7" w14:textId="3E54673A" w:rsidR="00D031D8" w:rsidRDefault="00785F5A" w:rsidP="009338B2">
      <w:pPr>
        <w:pStyle w:val="Ttulo2"/>
        <w:spacing w:line="360" w:lineRule="auto"/>
        <w:rPr>
          <w:lang w:val="es-ES"/>
        </w:rPr>
      </w:pPr>
      <w:bookmarkStart w:id="77" w:name="_Toc159364338"/>
      <w:r>
        <w:rPr>
          <w:lang w:val="es-ES"/>
        </w:rPr>
        <w:t xml:space="preserve">Problema: </w:t>
      </w:r>
      <w:r w:rsidRPr="00785F5A">
        <w:rPr>
          <w:lang w:val="es-ES"/>
        </w:rPr>
        <w:t>gestión de reservas de un hotel</w:t>
      </w:r>
      <w:bookmarkEnd w:id="77"/>
    </w:p>
    <w:p w14:paraId="456E98AF" w14:textId="05F1EAB6"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Los clientes pueden efectuar reservar anticipadas. El hotel admite tantas reservas como habitaciones libres tenga. Las reservas telefónicas tienen que estar respaldadas por un número de tarjeta de crédito. Si en la fecha de reserva no se presenta el cliente, se genera una factura que se envía a la compañía de tarjetas de crédito.</w:t>
      </w:r>
    </w:p>
    <w:p w14:paraId="3EE442F2" w14:textId="42484205"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Hay dos tipos de clientes: los individuales y los que pertenecen a empresas. Para los clientes de empresa no es necesario garantizar las reservas mediante una tarjeta de crédito.</w:t>
      </w:r>
    </w:p>
    <w:p w14:paraId="55E921CB" w14:textId="7A90D0A1"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Cuando un cliente llega al hotel su reserva es procesada, comprobándose la misma con los detalles que proporciona el cliente.</w:t>
      </w:r>
    </w:p>
    <w:p w14:paraId="6BC24774" w14:textId="22D71505"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Hay clientes que solicitan una habitación en el mostrador del hotel.</w:t>
      </w:r>
    </w:p>
    <w:p w14:paraId="173C1DC3" w14:textId="2080D92B"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Algunos clientes solicitan habitaciones para no fumadores.</w:t>
      </w:r>
    </w:p>
    <w:p w14:paraId="784E759D" w14:textId="4E4FFB36"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lastRenderedPageBreak/>
        <w:t>Las habitaciones se pueden alquilar para dormir únicamente, con media pensión o con pensión completa.</w:t>
      </w:r>
    </w:p>
    <w:p w14:paraId="7502F594" w14:textId="3CE15679"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Cuando los clientes abandonan el hotel, un empleado comprueba los detalles de ocupación (llamadas telefónicas, servicio de bar, etc) y genera una factura para el cliente.</w:t>
      </w:r>
    </w:p>
    <w:p w14:paraId="0D941E30" w14:textId="4B789DF3" w:rsidR="00E0659A" w:rsidRPr="009338B2" w:rsidRDefault="00E0659A" w:rsidP="009338B2">
      <w:pPr>
        <w:pStyle w:val="Prrafodelista"/>
        <w:numPr>
          <w:ilvl w:val="0"/>
          <w:numId w:val="10"/>
        </w:numPr>
        <w:tabs>
          <w:tab w:val="left" w:pos="1290"/>
        </w:tabs>
        <w:spacing w:line="360" w:lineRule="auto"/>
        <w:jc w:val="both"/>
        <w:rPr>
          <w:rFonts w:ascii="Times New Roman" w:hAnsi="Times New Roman" w:cs="Times New Roman"/>
          <w:sz w:val="24"/>
          <w:szCs w:val="24"/>
          <w:lang w:val="es-ES"/>
        </w:rPr>
      </w:pPr>
      <w:r w:rsidRPr="009338B2">
        <w:rPr>
          <w:rFonts w:ascii="Times New Roman" w:hAnsi="Times New Roman" w:cs="Times New Roman"/>
          <w:sz w:val="24"/>
          <w:szCs w:val="24"/>
          <w:lang w:val="es-ES"/>
        </w:rPr>
        <w:t>Hay clientes, que pertenecen a empresas, que no abonan la factura en ese momento. A final de mes se envía una factura única a la empresa.</w:t>
      </w:r>
    </w:p>
    <w:p w14:paraId="609FA86C" w14:textId="6E7BEF1B" w:rsidR="00F42F93" w:rsidRPr="00B603F3" w:rsidRDefault="00E0659A" w:rsidP="00F42F93">
      <w:pPr>
        <w:pStyle w:val="Prrafodelista"/>
        <w:numPr>
          <w:ilvl w:val="0"/>
          <w:numId w:val="10"/>
        </w:numPr>
        <w:tabs>
          <w:tab w:val="left" w:pos="1290"/>
        </w:tabs>
        <w:spacing w:line="360" w:lineRule="auto"/>
        <w:jc w:val="both"/>
        <w:rPr>
          <w:rFonts w:ascii="Times New Roman" w:hAnsi="Times New Roman" w:cs="Times New Roman"/>
          <w:sz w:val="24"/>
          <w:szCs w:val="24"/>
          <w:lang w:val="es-ES"/>
        </w:rPr>
        <w:sectPr w:rsidR="00F42F93" w:rsidRPr="00B603F3" w:rsidSect="001101B8">
          <w:footerReference w:type="default" r:id="rId50"/>
          <w:pgSz w:w="11906" w:h="16838"/>
          <w:pgMar w:top="1440" w:right="1440" w:bottom="1440" w:left="1440" w:header="709" w:footer="709" w:gutter="0"/>
          <w:cols w:space="708"/>
          <w:docGrid w:linePitch="360"/>
        </w:sectPr>
      </w:pPr>
      <w:r w:rsidRPr="009338B2">
        <w:rPr>
          <w:rFonts w:ascii="Times New Roman" w:hAnsi="Times New Roman" w:cs="Times New Roman"/>
          <w:sz w:val="24"/>
          <w:szCs w:val="24"/>
          <w:lang w:val="es-ES"/>
        </w:rPr>
        <w:t xml:space="preserve">El sistema tendrá tres tipos de usuarios: los empleados de mostrador o recepción, el gerente y un administrador. El gerente se encargará de gestionar las cuentas de empresas: tipo de descuento por habitación, apertura de cuenta y cierre de cuenta. El administrador se encargará de efectuar un mantenimiento sobre la información que se almacena en el sistema. Por </w:t>
      </w:r>
      <w:r w:rsidR="009338B2" w:rsidRPr="009338B2">
        <w:rPr>
          <w:rFonts w:ascii="Times New Roman" w:hAnsi="Times New Roman" w:cs="Times New Roman"/>
          <w:sz w:val="24"/>
          <w:szCs w:val="24"/>
          <w:lang w:val="es-ES"/>
        </w:rPr>
        <w:t>último,</w:t>
      </w:r>
      <w:r w:rsidRPr="009338B2">
        <w:rPr>
          <w:rFonts w:ascii="Times New Roman" w:hAnsi="Times New Roman" w:cs="Times New Roman"/>
          <w:sz w:val="24"/>
          <w:szCs w:val="24"/>
          <w:lang w:val="es-ES"/>
        </w:rPr>
        <w:t xml:space="preserve"> los empleados de mostrador se encargan de la gestión de clientes.</w:t>
      </w:r>
    </w:p>
    <w:p w14:paraId="656FCEC2" w14:textId="0983E319" w:rsidR="00F42F93" w:rsidRPr="00F42F93" w:rsidRDefault="00F42F93" w:rsidP="00F42F93">
      <w:pPr>
        <w:tabs>
          <w:tab w:val="left" w:pos="1290"/>
        </w:tabs>
        <w:spacing w:line="360" w:lineRule="auto"/>
        <w:jc w:val="both"/>
        <w:rPr>
          <w:rFonts w:ascii="Times New Roman" w:hAnsi="Times New Roman" w:cs="Times New Roman"/>
          <w:sz w:val="24"/>
          <w:szCs w:val="24"/>
          <w:lang w:val="es-ES"/>
        </w:rPr>
      </w:pPr>
    </w:p>
    <w:p w14:paraId="3C47CEE8" w14:textId="07238E5C" w:rsidR="00785F5A" w:rsidRDefault="00785F5A" w:rsidP="00785F5A">
      <w:pPr>
        <w:pStyle w:val="Ttulo3"/>
        <w:rPr>
          <w:lang w:val="es-ES"/>
        </w:rPr>
      </w:pPr>
      <w:bookmarkStart w:id="78" w:name="_Toc159364339"/>
      <w:r>
        <w:rPr>
          <w:lang w:val="es-ES"/>
        </w:rPr>
        <w:t>Modelo</w:t>
      </w:r>
      <w:bookmarkEnd w:id="78"/>
    </w:p>
    <w:p w14:paraId="4CFB718F" w14:textId="7A191272" w:rsidR="0027364C" w:rsidRDefault="00507CA4" w:rsidP="0027364C">
      <w:pPr>
        <w:rPr>
          <w:lang w:val="es-ES"/>
        </w:rPr>
      </w:pPr>
      <w:r>
        <w:rPr>
          <w:noProof/>
          <w:lang w:val="es-ES"/>
        </w:rPr>
        <w:drawing>
          <wp:anchor distT="0" distB="0" distL="114300" distR="114300" simplePos="0" relativeHeight="251664384" behindDoc="0" locked="0" layoutInCell="1" allowOverlap="1" wp14:anchorId="7224432D" wp14:editId="7DEAC3D3">
            <wp:simplePos x="0" y="0"/>
            <wp:positionH relativeFrom="margin">
              <wp:posOffset>-548005</wp:posOffset>
            </wp:positionH>
            <wp:positionV relativeFrom="paragraph">
              <wp:posOffset>303530</wp:posOffset>
            </wp:positionV>
            <wp:extent cx="10119331" cy="3286125"/>
            <wp:effectExtent l="0" t="0" r="0" b="0"/>
            <wp:wrapNone/>
            <wp:docPr id="1249359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9462" name="Imagen 1249359462"/>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0119331" cy="3286125"/>
                    </a:xfrm>
                    <a:prstGeom prst="rect">
                      <a:avLst/>
                    </a:prstGeom>
                  </pic:spPr>
                </pic:pic>
              </a:graphicData>
            </a:graphic>
            <wp14:sizeRelH relativeFrom="page">
              <wp14:pctWidth>0</wp14:pctWidth>
            </wp14:sizeRelH>
            <wp14:sizeRelV relativeFrom="page">
              <wp14:pctHeight>0</wp14:pctHeight>
            </wp14:sizeRelV>
          </wp:anchor>
        </w:drawing>
      </w:r>
    </w:p>
    <w:p w14:paraId="72578027" w14:textId="741F0D1D" w:rsidR="0027364C" w:rsidRDefault="0027364C" w:rsidP="0027364C">
      <w:pPr>
        <w:rPr>
          <w:lang w:val="es-ES"/>
        </w:rPr>
      </w:pPr>
    </w:p>
    <w:p w14:paraId="5D19E060" w14:textId="77777777" w:rsidR="0027364C" w:rsidRDefault="0027364C" w:rsidP="0027364C">
      <w:pPr>
        <w:rPr>
          <w:lang w:val="es-ES"/>
        </w:rPr>
      </w:pPr>
    </w:p>
    <w:p w14:paraId="2802AD3E" w14:textId="77777777" w:rsidR="0027364C" w:rsidRDefault="0027364C" w:rsidP="0027364C">
      <w:pPr>
        <w:rPr>
          <w:lang w:val="es-ES"/>
        </w:rPr>
      </w:pPr>
    </w:p>
    <w:p w14:paraId="650249CB" w14:textId="15BAE3E1" w:rsidR="00F42F93" w:rsidRDefault="00C04F15" w:rsidP="0027364C">
      <w:pPr>
        <w:rPr>
          <w:lang w:val="es-ES"/>
        </w:rPr>
        <w:sectPr w:rsidR="00F42F93" w:rsidSect="001101B8">
          <w:pgSz w:w="16838" w:h="11906" w:orient="landscape"/>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96128" behindDoc="0" locked="0" layoutInCell="1" allowOverlap="1" wp14:anchorId="5E82765F" wp14:editId="5CE33B00">
                <wp:simplePos x="0" y="0"/>
                <wp:positionH relativeFrom="column">
                  <wp:posOffset>-608965</wp:posOffset>
                </wp:positionH>
                <wp:positionV relativeFrom="paragraph">
                  <wp:posOffset>2761615</wp:posOffset>
                </wp:positionV>
                <wp:extent cx="10118725" cy="313037"/>
                <wp:effectExtent l="0" t="0" r="0" b="0"/>
                <wp:wrapNone/>
                <wp:docPr id="337446875" name="Cuadro de texto 1"/>
                <wp:cNvGraphicFramePr/>
                <a:graphic xmlns:a="http://schemas.openxmlformats.org/drawingml/2006/main">
                  <a:graphicData uri="http://schemas.microsoft.com/office/word/2010/wordprocessingShape">
                    <wps:wsp>
                      <wps:cNvSpPr txBox="1"/>
                      <wps:spPr>
                        <a:xfrm>
                          <a:off x="0" y="0"/>
                          <a:ext cx="10118725" cy="313037"/>
                        </a:xfrm>
                        <a:prstGeom prst="rect">
                          <a:avLst/>
                        </a:prstGeom>
                        <a:solidFill>
                          <a:prstClr val="white"/>
                        </a:solidFill>
                        <a:ln>
                          <a:noFill/>
                        </a:ln>
                      </wps:spPr>
                      <wps:txbx>
                        <w:txbxContent>
                          <w:p w14:paraId="3FF1D731" w14:textId="16603E57" w:rsidR="002F7051" w:rsidRDefault="002F7051" w:rsidP="00C04F15">
                            <w:pPr>
                              <w:pStyle w:val="Descripcin"/>
                              <w:spacing w:after="0"/>
                              <w:jc w:val="center"/>
                            </w:pPr>
                            <w:bookmarkStart w:id="79" w:name="_Toc159327474"/>
                            <w:r>
                              <w:t xml:space="preserve">Ilustración </w:t>
                            </w:r>
                            <w:r>
                              <w:fldChar w:fldCharType="begin"/>
                            </w:r>
                            <w:r>
                              <w:instrText xml:space="preserve"> SEQ Ilustración \* ARABIC </w:instrText>
                            </w:r>
                            <w:r>
                              <w:fldChar w:fldCharType="separate"/>
                            </w:r>
                            <w:r w:rsidR="00167406">
                              <w:rPr>
                                <w:noProof/>
                              </w:rPr>
                              <w:t>20</w:t>
                            </w:r>
                            <w:r>
                              <w:fldChar w:fldCharType="end"/>
                            </w:r>
                            <w:r>
                              <w:t xml:space="preserve"> G</w:t>
                            </w:r>
                            <w:r w:rsidRPr="00A65DF8">
                              <w:t>estión de reservas de un hotel</w:t>
                            </w:r>
                            <w:bookmarkEnd w:id="79"/>
                          </w:p>
                          <w:p w14:paraId="27B23F5F" w14:textId="77777777" w:rsidR="00C04F15" w:rsidRPr="007207EF" w:rsidRDefault="00C04F15" w:rsidP="00C04F15">
                            <w:pPr>
                              <w:pStyle w:val="Descripcin"/>
                              <w:spacing w:after="0"/>
                              <w:jc w:val="center"/>
                              <w:rPr>
                                <w:noProof/>
                              </w:rPr>
                            </w:pPr>
                            <w:r w:rsidRPr="004E40A0">
                              <w:t>Realizado por LETURNE PLUAS JHON BYRON &amp; CHICA VALFRE VALESKA SOFIA</w:t>
                            </w:r>
                          </w:p>
                          <w:p w14:paraId="4B5C1C30" w14:textId="77777777" w:rsidR="00C04F15" w:rsidRPr="00C04F15" w:rsidRDefault="00C04F15" w:rsidP="00C04F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2765F" id="_x0000_s1045" type="#_x0000_t202" style="position:absolute;margin-left:-47.95pt;margin-top:217.45pt;width:796.75pt;height:24.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" stroked="f">
                <v:textbox inset="0,0,0,0">
                  <w:txbxContent>
                    <w:p w14:paraId="3FF1D731" w14:textId="16603E57" w:rsidR="002F7051" w:rsidRDefault="002F7051" w:rsidP="00C04F15">
                      <w:pPr>
                        <w:pStyle w:val="Descripcin"/>
                        <w:spacing w:after="0"/>
                        <w:jc w:val="center"/>
                      </w:pPr>
                      <w:bookmarkStart w:id="80" w:name="_Toc159327474"/>
                      <w:r>
                        <w:t xml:space="preserve">Ilustración </w:t>
                      </w:r>
                      <w:r>
                        <w:fldChar w:fldCharType="begin"/>
                      </w:r>
                      <w:r>
                        <w:instrText xml:space="preserve"> SEQ Ilustración \* ARABIC </w:instrText>
                      </w:r>
                      <w:r>
                        <w:fldChar w:fldCharType="separate"/>
                      </w:r>
                      <w:r w:rsidR="00167406">
                        <w:rPr>
                          <w:noProof/>
                        </w:rPr>
                        <w:t>20</w:t>
                      </w:r>
                      <w:r>
                        <w:fldChar w:fldCharType="end"/>
                      </w:r>
                      <w:r>
                        <w:t xml:space="preserve"> G</w:t>
                      </w:r>
                      <w:r w:rsidRPr="00A65DF8">
                        <w:t>estión de reservas de un hotel</w:t>
                      </w:r>
                      <w:bookmarkEnd w:id="80"/>
                    </w:p>
                    <w:p w14:paraId="27B23F5F" w14:textId="77777777" w:rsidR="00C04F15" w:rsidRPr="007207EF" w:rsidRDefault="00C04F15" w:rsidP="00C04F15">
                      <w:pPr>
                        <w:pStyle w:val="Descripcin"/>
                        <w:spacing w:after="0"/>
                        <w:jc w:val="center"/>
                        <w:rPr>
                          <w:noProof/>
                        </w:rPr>
                      </w:pPr>
                      <w:r w:rsidRPr="004E40A0">
                        <w:t>Realizado por LETURNE PLUAS JHON BYRON &amp; CHICA VALFRE VALESKA SOFIA</w:t>
                      </w:r>
                    </w:p>
                    <w:p w14:paraId="4B5C1C30" w14:textId="77777777" w:rsidR="00C04F15" w:rsidRPr="00C04F15" w:rsidRDefault="00C04F15" w:rsidP="00C04F15"/>
                  </w:txbxContent>
                </v:textbox>
              </v:shape>
            </w:pict>
          </mc:Fallback>
        </mc:AlternateContent>
      </w:r>
    </w:p>
    <w:p w14:paraId="0E9A6450" w14:textId="77777777" w:rsidR="009864AF" w:rsidRDefault="009864AF" w:rsidP="00F61138">
      <w:pPr>
        <w:rPr>
          <w:lang w:val="es-ES"/>
        </w:rPr>
      </w:pPr>
    </w:p>
    <w:p w14:paraId="2C35F688" w14:textId="57CF008F" w:rsidR="009864AF" w:rsidRDefault="00503E25" w:rsidP="003A6520">
      <w:pPr>
        <w:pStyle w:val="Ttulo1"/>
        <w:spacing w:line="360" w:lineRule="auto"/>
        <w:rPr>
          <w:lang w:val="es-ES"/>
        </w:rPr>
      </w:pPr>
      <w:bookmarkStart w:id="81" w:name="_Toc159364340"/>
      <w:r>
        <w:rPr>
          <w:lang w:val="es-ES"/>
        </w:rPr>
        <w:t>Conclusión</w:t>
      </w:r>
      <w:bookmarkEnd w:id="81"/>
    </w:p>
    <w:p w14:paraId="5CE21105" w14:textId="5340AD06" w:rsidR="003A6520" w:rsidRPr="003A6520" w:rsidRDefault="003A6520" w:rsidP="003A6520">
      <w:pPr>
        <w:spacing w:line="360" w:lineRule="auto"/>
        <w:jc w:val="both"/>
        <w:rPr>
          <w:rFonts w:ascii="Times New Roman" w:hAnsi="Times New Roman" w:cs="Times New Roman"/>
          <w:sz w:val="24"/>
          <w:szCs w:val="24"/>
          <w:lang w:val="es-ES"/>
        </w:rPr>
      </w:pPr>
      <w:r w:rsidRPr="003A6520">
        <w:rPr>
          <w:rFonts w:ascii="Times New Roman" w:hAnsi="Times New Roman" w:cs="Times New Roman"/>
          <w:sz w:val="24"/>
          <w:szCs w:val="24"/>
          <w:lang w:val="es-ES"/>
        </w:rPr>
        <w:t xml:space="preserve">BPMN, o Notación y Modelo de Procesos de Negocio, desempeña un papel </w:t>
      </w:r>
      <w:r>
        <w:rPr>
          <w:rFonts w:ascii="Times New Roman" w:hAnsi="Times New Roman" w:cs="Times New Roman"/>
          <w:sz w:val="24"/>
          <w:szCs w:val="24"/>
          <w:lang w:val="es-ES"/>
        </w:rPr>
        <w:t>importante</w:t>
      </w:r>
      <w:r w:rsidRPr="003A6520">
        <w:rPr>
          <w:rFonts w:ascii="Times New Roman" w:hAnsi="Times New Roman" w:cs="Times New Roman"/>
          <w:sz w:val="24"/>
          <w:szCs w:val="24"/>
          <w:lang w:val="es-ES"/>
        </w:rPr>
        <w:t xml:space="preserve"> en el modelado de procesos empresariales. Sus representaciones gráficas son muy intuitivas, lo que facilita la comprensión y análisis de los problemas abordados por los equipos interesados en el proceso. Este enfoque no solo mejora la comprensión de los procesos, sino que también fomenta la colaboración dentro de toda la organización al proporcionar un lenguaje común y fácil de entender. Además, la flexibilidad de BPMN lo hace aplicable a una variedad de sectores.</w:t>
      </w:r>
    </w:p>
    <w:p w14:paraId="181D2857" w14:textId="03D77600" w:rsidR="00B30B4B" w:rsidRPr="001F2367" w:rsidRDefault="003A6520" w:rsidP="001F2367">
      <w:pPr>
        <w:spacing w:line="360" w:lineRule="auto"/>
        <w:jc w:val="both"/>
        <w:rPr>
          <w:rFonts w:ascii="Times New Roman" w:hAnsi="Times New Roman" w:cs="Times New Roman"/>
          <w:sz w:val="24"/>
          <w:szCs w:val="24"/>
          <w:lang w:val="es-ES"/>
        </w:rPr>
      </w:pPr>
      <w:r w:rsidRPr="003A6520">
        <w:rPr>
          <w:rFonts w:ascii="Times New Roman" w:hAnsi="Times New Roman" w:cs="Times New Roman"/>
          <w:sz w:val="24"/>
          <w:szCs w:val="24"/>
          <w:lang w:val="es-ES"/>
        </w:rPr>
        <w:t xml:space="preserve">Cuando los procesos están bien comprendidos y organizados mediante BPMN, la implementación y eficiencia de los mismos mejoran considerablemente. Además, este enfoque facilita la </w:t>
      </w:r>
      <w:r w:rsidR="000060C0">
        <w:rPr>
          <w:rFonts w:ascii="Times New Roman" w:hAnsi="Times New Roman" w:cs="Times New Roman"/>
          <w:sz w:val="24"/>
          <w:szCs w:val="24"/>
          <w:lang w:val="es-ES"/>
        </w:rPr>
        <w:t>implementación</w:t>
      </w:r>
      <w:r w:rsidRPr="003A6520">
        <w:rPr>
          <w:rFonts w:ascii="Times New Roman" w:hAnsi="Times New Roman" w:cs="Times New Roman"/>
          <w:sz w:val="24"/>
          <w:szCs w:val="24"/>
          <w:lang w:val="es-ES"/>
        </w:rPr>
        <w:t xml:space="preserve"> de mejoras continuas en los procesos o tareas que se están llevando a cabo, contribuyendo así a la calidad y eficacia general de las operaciones empresariales.</w:t>
      </w:r>
    </w:p>
    <w:p w14:paraId="145117E1" w14:textId="1CB01095" w:rsidR="00B30B4B" w:rsidRPr="00507CA4" w:rsidRDefault="00507CA4" w:rsidP="001F2367">
      <w:pPr>
        <w:pStyle w:val="Ttulo1"/>
        <w:spacing w:line="360" w:lineRule="auto"/>
        <w:rPr>
          <w:lang w:val="es-ES"/>
        </w:rPr>
      </w:pPr>
      <w:r w:rsidRPr="00507CA4">
        <w:rPr>
          <w:lang w:val="es-ES"/>
        </w:rPr>
        <w:t>GitHub</w:t>
      </w:r>
    </w:p>
    <w:p w14:paraId="5103EB56" w14:textId="7213231E" w:rsidR="001F2367" w:rsidRPr="001F2367" w:rsidRDefault="001F2367" w:rsidP="001F2367">
      <w:pPr>
        <w:spacing w:line="360" w:lineRule="auto"/>
        <w:jc w:val="both"/>
        <w:rPr>
          <w:rFonts w:ascii="Times New Roman" w:hAnsi="Times New Roman" w:cs="Times New Roman"/>
          <w:sz w:val="24"/>
          <w:szCs w:val="24"/>
          <w:lang w:val="es-ES"/>
        </w:rPr>
      </w:pPr>
      <w:r w:rsidRPr="001F2367">
        <w:rPr>
          <w:rFonts w:ascii="Times New Roman" w:hAnsi="Times New Roman" w:cs="Times New Roman"/>
          <w:sz w:val="24"/>
          <w:szCs w:val="24"/>
          <w:lang w:val="es-ES"/>
        </w:rPr>
        <w:t xml:space="preserve">Dentro del enlace del GitHub encontraran los recursos necesarios. Instalador de camunda, </w:t>
      </w:r>
      <w:r>
        <w:rPr>
          <w:rFonts w:ascii="Times New Roman" w:hAnsi="Times New Roman" w:cs="Times New Roman"/>
          <w:sz w:val="24"/>
          <w:szCs w:val="24"/>
          <w:lang w:val="es-ES"/>
        </w:rPr>
        <w:t>d</w:t>
      </w:r>
      <w:r w:rsidRPr="001F2367">
        <w:rPr>
          <w:rFonts w:ascii="Times New Roman" w:hAnsi="Times New Roman" w:cs="Times New Roman"/>
          <w:sz w:val="24"/>
          <w:szCs w:val="24"/>
          <w:lang w:val="es-ES"/>
        </w:rPr>
        <w:t>iapositiva, informe además de los ejemplos realizados.</w:t>
      </w:r>
    </w:p>
    <w:p w14:paraId="72658690" w14:textId="149425D2" w:rsidR="00B30B4B" w:rsidRDefault="001F2367" w:rsidP="00B30B4B">
      <w:pPr>
        <w:rPr>
          <w:lang w:val="es-ES"/>
        </w:rPr>
      </w:pPr>
      <w:hyperlink r:id="rId52" w:history="1">
        <w:r w:rsidRPr="001914E7">
          <w:rPr>
            <w:rStyle w:val="Hipervnculo"/>
            <w:lang w:val="es-ES"/>
          </w:rPr>
          <w:t>https://github.com/jhonleturne192005/exposicionBPMN.git</w:t>
        </w:r>
      </w:hyperlink>
    </w:p>
    <w:p w14:paraId="648D238D" w14:textId="77777777" w:rsidR="001F2367" w:rsidRDefault="001F2367" w:rsidP="00B30B4B">
      <w:pPr>
        <w:rPr>
          <w:lang w:val="es-ES"/>
        </w:rPr>
      </w:pPr>
    </w:p>
    <w:p w14:paraId="54C5FC4F" w14:textId="77777777" w:rsidR="00B30B4B" w:rsidRDefault="00B30B4B" w:rsidP="00B30B4B">
      <w:pPr>
        <w:rPr>
          <w:lang w:val="es-ES"/>
        </w:rPr>
      </w:pPr>
    </w:p>
    <w:p w14:paraId="5B25B266" w14:textId="77777777" w:rsidR="00B30B4B" w:rsidRDefault="00B30B4B" w:rsidP="00B30B4B">
      <w:pPr>
        <w:rPr>
          <w:lang w:val="es-ES"/>
        </w:rPr>
      </w:pPr>
    </w:p>
    <w:p w14:paraId="57253FF4" w14:textId="77777777" w:rsidR="00B30B4B" w:rsidRDefault="00B30B4B" w:rsidP="00B30B4B">
      <w:pPr>
        <w:rPr>
          <w:lang w:val="es-ES"/>
        </w:rPr>
      </w:pPr>
    </w:p>
    <w:p w14:paraId="405F0489" w14:textId="77777777" w:rsidR="00B30B4B" w:rsidRDefault="00B30B4B" w:rsidP="00B30B4B">
      <w:pPr>
        <w:rPr>
          <w:lang w:val="es-ES"/>
        </w:rPr>
      </w:pPr>
    </w:p>
    <w:p w14:paraId="157547A7" w14:textId="77777777" w:rsidR="00B30B4B" w:rsidRDefault="00B30B4B" w:rsidP="00B30B4B">
      <w:pPr>
        <w:rPr>
          <w:lang w:val="es-ES"/>
        </w:rPr>
      </w:pPr>
    </w:p>
    <w:p w14:paraId="780B17CF" w14:textId="77777777" w:rsidR="00B30B4B" w:rsidRDefault="00B30B4B" w:rsidP="00B30B4B">
      <w:pPr>
        <w:rPr>
          <w:lang w:val="es-ES"/>
        </w:rPr>
      </w:pPr>
    </w:p>
    <w:p w14:paraId="1CCA3E45" w14:textId="77777777" w:rsidR="00B30B4B" w:rsidRDefault="00B30B4B" w:rsidP="00B30B4B">
      <w:pPr>
        <w:rPr>
          <w:lang w:val="es-ES"/>
        </w:rPr>
      </w:pPr>
    </w:p>
    <w:p w14:paraId="09DD9E0F" w14:textId="77777777" w:rsidR="00B30B4B" w:rsidRDefault="00B30B4B" w:rsidP="00B30B4B">
      <w:pPr>
        <w:rPr>
          <w:lang w:val="es-ES"/>
        </w:rPr>
      </w:pPr>
    </w:p>
    <w:p w14:paraId="694D89F2" w14:textId="77777777" w:rsidR="00B30B4B" w:rsidRDefault="00B30B4B" w:rsidP="00B30B4B">
      <w:pPr>
        <w:rPr>
          <w:lang w:val="es-ES"/>
        </w:rPr>
      </w:pPr>
    </w:p>
    <w:p w14:paraId="6AAAE865" w14:textId="77777777" w:rsidR="00B30B4B" w:rsidRDefault="00B30B4B" w:rsidP="00B30B4B">
      <w:pPr>
        <w:rPr>
          <w:lang w:val="es-ES"/>
        </w:rPr>
      </w:pPr>
    </w:p>
    <w:p w14:paraId="2259B980" w14:textId="77777777" w:rsidR="00B30B4B" w:rsidRDefault="00B30B4B" w:rsidP="00B30B4B">
      <w:pPr>
        <w:rPr>
          <w:lang w:val="es-ES"/>
        </w:rPr>
      </w:pPr>
    </w:p>
    <w:p w14:paraId="7826C2C0" w14:textId="77777777" w:rsidR="009864AF" w:rsidRDefault="009864AF" w:rsidP="00F61138">
      <w:pPr>
        <w:rPr>
          <w:lang w:val="es-ES"/>
        </w:rPr>
      </w:pPr>
    </w:p>
    <w:p w14:paraId="6D293BD9" w14:textId="77777777" w:rsidR="000060C0" w:rsidRDefault="000060C0" w:rsidP="00F61138">
      <w:pPr>
        <w:rPr>
          <w:lang w:val="es-ES"/>
        </w:rPr>
      </w:pPr>
    </w:p>
    <w:p w14:paraId="5D80CE2E" w14:textId="51EDDBC0" w:rsidR="009864AF" w:rsidRDefault="009864AF" w:rsidP="009864AF">
      <w:pPr>
        <w:pStyle w:val="Ttulo1"/>
        <w:rPr>
          <w:lang w:val="es-ES"/>
        </w:rPr>
      </w:pPr>
      <w:bookmarkStart w:id="82" w:name="_Toc159364341"/>
      <w:r>
        <w:rPr>
          <w:lang w:val="es-ES"/>
        </w:rPr>
        <w:lastRenderedPageBreak/>
        <w:t>Bibliografía</w:t>
      </w:r>
      <w:bookmarkEnd w:id="82"/>
    </w:p>
    <w:p w14:paraId="77965B3F" w14:textId="77777777" w:rsidR="004D5B05" w:rsidRPr="004D5B05" w:rsidRDefault="004D5B05" w:rsidP="004D5B05">
      <w:pPr>
        <w:rPr>
          <w:lang w:val="es-ES"/>
        </w:rPr>
      </w:pPr>
    </w:p>
    <w:sdt>
      <w:sdtPr>
        <w:rPr>
          <w:lang w:val="es-ES"/>
        </w:rPr>
        <w:tag w:val="MENDELEY_BIBLIOGRAPHY"/>
        <w:id w:val="131909307"/>
        <w:placeholder>
          <w:docPart w:val="DefaultPlaceholder_-1854013440"/>
        </w:placeholder>
      </w:sdtPr>
      <w:sdtEndPr>
        <w:rPr>
          <w:rFonts w:ascii="Times New Roman" w:hAnsi="Times New Roman" w:cs="Times New Roman"/>
          <w:sz w:val="24"/>
          <w:szCs w:val="24"/>
        </w:rPr>
      </w:sdtEndPr>
      <w:sdtContent>
        <w:p w14:paraId="43504DE0" w14:textId="77777777" w:rsidR="004D5B05" w:rsidRPr="004D5B05" w:rsidRDefault="004D5B05">
          <w:pPr>
            <w:autoSpaceDE w:val="0"/>
            <w:autoSpaceDN w:val="0"/>
            <w:ind w:hanging="640"/>
            <w:divId w:val="1378238804"/>
            <w:rPr>
              <w:rFonts w:ascii="Times New Roman" w:eastAsia="Times New Roman" w:hAnsi="Times New Roman" w:cs="Times New Roman"/>
              <w:kern w:val="0"/>
              <w:sz w:val="28"/>
              <w:szCs w:val="28"/>
              <w:lang w:val="pt-PT"/>
              <w14:ligatures w14:val="none"/>
            </w:rPr>
          </w:pPr>
          <w:r w:rsidRPr="004D5B05">
            <w:rPr>
              <w:rFonts w:ascii="Times New Roman" w:eastAsia="Times New Roman" w:hAnsi="Times New Roman" w:cs="Times New Roman"/>
              <w:sz w:val="24"/>
              <w:szCs w:val="24"/>
            </w:rPr>
            <w:t>[1]</w:t>
          </w:r>
          <w:r w:rsidRPr="004D5B05">
            <w:rPr>
              <w:rFonts w:ascii="Times New Roman" w:eastAsia="Times New Roman" w:hAnsi="Times New Roman" w:cs="Times New Roman"/>
              <w:sz w:val="24"/>
              <w:szCs w:val="24"/>
            </w:rPr>
            <w:tab/>
            <w:t xml:space="preserve">W. van der Aalst, </w:t>
          </w:r>
          <w:r w:rsidRPr="004D5B05">
            <w:rPr>
              <w:rFonts w:ascii="Times New Roman" w:eastAsia="Times New Roman" w:hAnsi="Times New Roman" w:cs="Times New Roman"/>
              <w:i/>
              <w:iCs/>
              <w:sz w:val="24"/>
              <w:szCs w:val="24"/>
            </w:rPr>
            <w:t>Process Mining</w:t>
          </w:r>
          <w:r w:rsidRPr="004D5B05">
            <w:rPr>
              <w:rFonts w:ascii="Times New Roman" w:eastAsia="Times New Roman" w:hAnsi="Times New Roman" w:cs="Times New Roman"/>
              <w:sz w:val="24"/>
              <w:szCs w:val="24"/>
            </w:rPr>
            <w:t xml:space="preserve">. </w:t>
          </w:r>
          <w:r w:rsidRPr="004D5B05">
            <w:rPr>
              <w:rFonts w:ascii="Times New Roman" w:eastAsia="Times New Roman" w:hAnsi="Times New Roman" w:cs="Times New Roman"/>
              <w:sz w:val="24"/>
              <w:szCs w:val="24"/>
              <w:lang w:val="pt-PT"/>
            </w:rPr>
            <w:t>Berlin, Heidelberg: Springer Berlin Heidelberg, 2016. doi: 10.1007/978-3-662-49851-4.</w:t>
          </w:r>
        </w:p>
        <w:p w14:paraId="7AC8719F" w14:textId="77777777" w:rsidR="004D5B05" w:rsidRPr="004D5B05" w:rsidRDefault="004D5B05">
          <w:pPr>
            <w:autoSpaceDE w:val="0"/>
            <w:autoSpaceDN w:val="0"/>
            <w:ind w:hanging="640"/>
            <w:divId w:val="1229921341"/>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[2]</w:t>
          </w:r>
          <w:r w:rsidRPr="004D5B05">
            <w:rPr>
              <w:rFonts w:ascii="Times New Roman" w:eastAsia="Times New Roman" w:hAnsi="Times New Roman" w:cs="Times New Roman"/>
              <w:sz w:val="24"/>
              <w:szCs w:val="24"/>
              <w:lang w:val="pt-PT"/>
            </w:rPr>
            <w:tab/>
            <w:t xml:space="preserve">M. Kurz, “BPMN Model Interchange”, en </w:t>
          </w:r>
          <w:r w:rsidRPr="004D5B05">
            <w:rPr>
              <w:rFonts w:ascii="Times New Roman" w:eastAsia="Times New Roman" w:hAnsi="Times New Roman" w:cs="Times New Roman"/>
              <w:i/>
              <w:iCs/>
              <w:sz w:val="24"/>
              <w:szCs w:val="24"/>
              <w:lang w:val="pt-PT"/>
            </w:rPr>
            <w:t>Proceedings of the 8th International Conference on Subject-oriented Business Process Management</w:t>
          </w:r>
          <w:r w:rsidRPr="004D5B05">
            <w:rPr>
              <w:rFonts w:ascii="Times New Roman" w:eastAsia="Times New Roman" w:hAnsi="Times New Roman" w:cs="Times New Roman"/>
              <w:sz w:val="24"/>
              <w:szCs w:val="24"/>
              <w:lang w:val="pt-PT"/>
            </w:rPr>
            <w:t>, New York, NY, USA: ACM, abr. 2016, pp. 1–10. doi: 10.1145/2882879.2882886.</w:t>
          </w:r>
        </w:p>
        <w:p w14:paraId="76BBEC80" w14:textId="77777777" w:rsidR="004D5B05" w:rsidRPr="004D5B05" w:rsidRDefault="004D5B05">
          <w:pPr>
            <w:autoSpaceDE w:val="0"/>
            <w:autoSpaceDN w:val="0"/>
            <w:ind w:hanging="640"/>
            <w:divId w:val="1873228910"/>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[3]</w:t>
          </w:r>
          <w:r w:rsidRPr="004D5B05">
            <w:rPr>
              <w:rFonts w:ascii="Times New Roman" w:eastAsia="Times New Roman" w:hAnsi="Times New Roman" w:cs="Times New Roman"/>
              <w:sz w:val="24"/>
              <w:szCs w:val="24"/>
              <w:lang w:val="pt-PT"/>
            </w:rPr>
            <w:tab/>
            <w:t xml:space="preserve">M. Weske, </w:t>
          </w:r>
          <w:r w:rsidRPr="004D5B05">
            <w:rPr>
              <w:rFonts w:ascii="Times New Roman" w:eastAsia="Times New Roman" w:hAnsi="Times New Roman" w:cs="Times New Roman"/>
              <w:i/>
              <w:iCs/>
              <w:sz w:val="24"/>
              <w:szCs w:val="24"/>
              <w:lang w:val="pt-PT"/>
            </w:rPr>
            <w:t>Business Process Management</w:t>
          </w:r>
          <w:r w:rsidRPr="004D5B05">
            <w:rPr>
              <w:rFonts w:ascii="Times New Roman" w:eastAsia="Times New Roman" w:hAnsi="Times New Roman" w:cs="Times New Roman"/>
              <w:sz w:val="24"/>
              <w:szCs w:val="24"/>
              <w:lang w:val="pt-PT"/>
            </w:rPr>
            <w:t>. Berlin, Heidelberg: Springer Berlin Heidelberg, 2012. doi: 10.1007/978-3-642-28616-2.</w:t>
          </w:r>
        </w:p>
        <w:p w14:paraId="226CE190" w14:textId="77777777" w:rsidR="004D5B05" w:rsidRPr="004D5B05" w:rsidRDefault="004D5B05">
          <w:pPr>
            <w:autoSpaceDE w:val="0"/>
            <w:autoSpaceDN w:val="0"/>
            <w:ind w:hanging="640"/>
            <w:divId w:val="2089308854"/>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[4]</w:t>
          </w:r>
          <w:r w:rsidRPr="004D5B05">
            <w:rPr>
              <w:rFonts w:ascii="Times New Roman" w:eastAsia="Times New Roman" w:hAnsi="Times New Roman" w:cs="Times New Roman"/>
              <w:sz w:val="24"/>
              <w:szCs w:val="24"/>
              <w:lang w:val="pt-PT"/>
            </w:rPr>
            <w:tab/>
            <w:t xml:space="preserve">A. Bakki, L. Oubahssi, Y. Laghouaouta, y S. George, “BPMN4MOOC: A BPMN extension for the design of connectivist MOOC”, </w:t>
          </w:r>
          <w:r w:rsidRPr="004D5B05">
            <w:rPr>
              <w:rFonts w:ascii="Times New Roman" w:eastAsia="Times New Roman" w:hAnsi="Times New Roman" w:cs="Times New Roman"/>
              <w:i/>
              <w:iCs/>
              <w:sz w:val="24"/>
              <w:szCs w:val="24"/>
              <w:lang w:val="pt-PT"/>
            </w:rPr>
            <w:t>Interactive Learning Environments</w:t>
          </w:r>
          <w:r w:rsidRPr="004D5B05">
            <w:rPr>
              <w:rFonts w:ascii="Times New Roman" w:eastAsia="Times New Roman" w:hAnsi="Times New Roman" w:cs="Times New Roman"/>
              <w:sz w:val="24"/>
              <w:szCs w:val="24"/>
              <w:lang w:val="pt-PT"/>
            </w:rPr>
            <w:t>, pp. 1–23, abr. 2023, doi: 10.1080/10494820.2023.2190353.</w:t>
          </w:r>
        </w:p>
        <w:p w14:paraId="46161CEA" w14:textId="77777777" w:rsidR="004D5B05" w:rsidRPr="004D5B05" w:rsidRDefault="004D5B05">
          <w:pPr>
            <w:autoSpaceDE w:val="0"/>
            <w:autoSpaceDN w:val="0"/>
            <w:ind w:hanging="640"/>
            <w:divId w:val="955866445"/>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[5]</w:t>
          </w:r>
          <w:r w:rsidRPr="004D5B05">
            <w:rPr>
              <w:rFonts w:ascii="Times New Roman" w:eastAsia="Times New Roman" w:hAnsi="Times New Roman" w:cs="Times New Roman"/>
              <w:sz w:val="24"/>
              <w:szCs w:val="24"/>
              <w:lang w:val="pt-PT"/>
            </w:rPr>
            <w:tab/>
            <w:t xml:space="preserve">G. Salaun, “Quantifying the Similarity of BPMN Processes”, en </w:t>
          </w:r>
          <w:r w:rsidRPr="004D5B05">
            <w:rPr>
              <w:rFonts w:ascii="Times New Roman" w:eastAsia="Times New Roman" w:hAnsi="Times New Roman" w:cs="Times New Roman"/>
              <w:i/>
              <w:iCs/>
              <w:sz w:val="24"/>
              <w:szCs w:val="24"/>
              <w:lang w:val="pt-PT"/>
            </w:rPr>
            <w:t>2022 29th Asia-Pacific Software Engineering Conference (APSEC)</w:t>
          </w:r>
          <w:r w:rsidRPr="004D5B05">
            <w:rPr>
              <w:rFonts w:ascii="Times New Roman" w:eastAsia="Times New Roman" w:hAnsi="Times New Roman" w:cs="Times New Roman"/>
              <w:sz w:val="24"/>
              <w:szCs w:val="24"/>
              <w:lang w:val="pt-PT"/>
            </w:rPr>
            <w:t>, IEEE, dic. 2022, pp. 377–386. doi: 10.1109/APSEC57359.2022.00050.</w:t>
          </w:r>
        </w:p>
        <w:p w14:paraId="59602169" w14:textId="77777777" w:rsidR="004D5B05" w:rsidRPr="004D5B05" w:rsidRDefault="004D5B05">
          <w:pPr>
            <w:autoSpaceDE w:val="0"/>
            <w:autoSpaceDN w:val="0"/>
            <w:ind w:hanging="640"/>
            <w:divId w:val="1707481355"/>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[6]</w:t>
          </w:r>
          <w:r w:rsidRPr="004D5B05">
            <w:rPr>
              <w:rFonts w:ascii="Times New Roman" w:eastAsia="Times New Roman" w:hAnsi="Times New Roman" w:cs="Times New Roman"/>
              <w:sz w:val="24"/>
              <w:szCs w:val="24"/>
              <w:lang w:val="pt-PT"/>
            </w:rPr>
            <w:tab/>
            <w:t xml:space="preserve">H. Cheng, G. Kang, J. Liu, Y. Wen, B. Cao, y Z. Wang, “BPMN++: Comprehensive Business Process Modeling for Industrial Internet Application”, en </w:t>
          </w:r>
          <w:r w:rsidRPr="004D5B05">
            <w:rPr>
              <w:rFonts w:ascii="Times New Roman" w:eastAsia="Times New Roman" w:hAnsi="Times New Roman" w:cs="Times New Roman"/>
              <w:i/>
              <w:iCs/>
              <w:sz w:val="24"/>
              <w:szCs w:val="24"/>
              <w:lang w:val="pt-PT"/>
            </w:rPr>
            <w:t>2022 IEEE Intl Conf on Parallel &amp; Distributed Processing with Applications, Big Data &amp; Cloud Computing, Sustainable Computing &amp; Communications, Social Computing &amp; Networking (ISPA/BDCloud/SocialCom/SustainCom)</w:t>
          </w:r>
          <w:r w:rsidRPr="004D5B05">
            <w:rPr>
              <w:rFonts w:ascii="Times New Roman" w:eastAsia="Times New Roman" w:hAnsi="Times New Roman" w:cs="Times New Roman"/>
              <w:sz w:val="24"/>
              <w:szCs w:val="24"/>
              <w:lang w:val="pt-PT"/>
            </w:rPr>
            <w:t>, IEEE, dic. 2022, pp. 548–555. doi: 10.1109/ISPA-BDCloud-SocialCom-SustainCom57177.2022.00076.</w:t>
          </w:r>
        </w:p>
        <w:p w14:paraId="57EEA245" w14:textId="77777777" w:rsidR="004D5B05" w:rsidRPr="004D5B05" w:rsidRDefault="004D5B05">
          <w:pPr>
            <w:autoSpaceDE w:val="0"/>
            <w:autoSpaceDN w:val="0"/>
            <w:ind w:hanging="640"/>
            <w:divId w:val="1557812002"/>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[7]</w:t>
          </w:r>
          <w:r w:rsidRPr="004D5B05">
            <w:rPr>
              <w:rFonts w:ascii="Times New Roman" w:eastAsia="Times New Roman" w:hAnsi="Times New Roman" w:cs="Times New Roman"/>
              <w:sz w:val="24"/>
              <w:szCs w:val="24"/>
              <w:lang w:val="pt-PT"/>
            </w:rPr>
            <w:tab/>
            <w:t xml:space="preserve">I. N. Fatimah </w:t>
          </w:r>
          <w:r w:rsidRPr="004D5B05">
            <w:rPr>
              <w:rFonts w:ascii="Times New Roman" w:eastAsia="Times New Roman" w:hAnsi="Times New Roman" w:cs="Times New Roman"/>
              <w:i/>
              <w:iCs/>
              <w:sz w:val="24"/>
              <w:szCs w:val="24"/>
              <w:lang w:val="pt-PT"/>
            </w:rPr>
            <w:t>et al.</w:t>
          </w:r>
          <w:r w:rsidRPr="004D5B05">
            <w:rPr>
              <w:rFonts w:ascii="Times New Roman" w:eastAsia="Times New Roman" w:hAnsi="Times New Roman" w:cs="Times New Roman"/>
              <w:sz w:val="24"/>
              <w:szCs w:val="24"/>
              <w:lang w:val="pt-PT"/>
            </w:rPr>
            <w:t>, “USESPEC to BPMN: Web generator program for use case specification to BPMN”, 2023, p. 040008. doi: 10.1063/5.0103694.</w:t>
          </w:r>
        </w:p>
        <w:p w14:paraId="78D404D5" w14:textId="77777777" w:rsidR="004D5B05" w:rsidRPr="004D5B05" w:rsidRDefault="004D5B05">
          <w:pPr>
            <w:autoSpaceDE w:val="0"/>
            <w:autoSpaceDN w:val="0"/>
            <w:ind w:hanging="640"/>
            <w:divId w:val="1484086180"/>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[8]</w:t>
          </w:r>
          <w:r w:rsidRPr="004D5B05">
            <w:rPr>
              <w:rFonts w:ascii="Times New Roman" w:eastAsia="Times New Roman" w:hAnsi="Times New Roman" w:cs="Times New Roman"/>
              <w:sz w:val="24"/>
              <w:szCs w:val="24"/>
              <w:lang w:val="pt-PT"/>
            </w:rPr>
            <w:tab/>
            <w:t xml:space="preserve">S. Ipek-Ugay, T. Herrmann, y E. Siegeris, “BPMN-CREATOR – Ein innovatives Tool zur vollautomatischen Digitalisierung zuvor manuell erstellter Geschäftsprozessmodelle”, en </w:t>
          </w:r>
          <w:r w:rsidRPr="004D5B05">
            <w:rPr>
              <w:rFonts w:ascii="Times New Roman" w:eastAsia="Times New Roman" w:hAnsi="Times New Roman" w:cs="Times New Roman"/>
              <w:i/>
              <w:iCs/>
              <w:sz w:val="24"/>
              <w:szCs w:val="24"/>
              <w:lang w:val="pt-PT"/>
            </w:rPr>
            <w:t>Angewandte Forschung in der  Wirtschaftsinformatik 2022</w:t>
          </w:r>
          <w:r w:rsidRPr="004D5B05">
            <w:rPr>
              <w:rFonts w:ascii="Times New Roman" w:eastAsia="Times New Roman" w:hAnsi="Times New Roman" w:cs="Times New Roman"/>
              <w:sz w:val="24"/>
              <w:szCs w:val="24"/>
              <w:lang w:val="pt-PT"/>
            </w:rPr>
            <w:t>, GITO mbH Verlag, 2022, pp. 305–315. doi: 10.30844/AKWI_2022_20.</w:t>
          </w:r>
        </w:p>
        <w:p w14:paraId="78CA626D" w14:textId="77777777" w:rsidR="004D5B05" w:rsidRPr="004D5B05" w:rsidRDefault="004D5B05">
          <w:pPr>
            <w:autoSpaceDE w:val="0"/>
            <w:autoSpaceDN w:val="0"/>
            <w:ind w:hanging="640"/>
            <w:divId w:val="1371952792"/>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[9]</w:t>
          </w:r>
          <w:r w:rsidRPr="004D5B05">
            <w:rPr>
              <w:rFonts w:ascii="Times New Roman" w:eastAsia="Times New Roman" w:hAnsi="Times New Roman" w:cs="Times New Roman"/>
              <w:sz w:val="24"/>
              <w:szCs w:val="24"/>
              <w:lang w:val="pt-PT"/>
            </w:rPr>
            <w:tab/>
            <w:t xml:space="preserve">M. Zhang, H. Li, Z. Huang, Y. Huang, y F. Bao, “Analyzing Realizability of BPMN Choreographies”, en </w:t>
          </w:r>
          <w:r w:rsidRPr="004D5B05">
            <w:rPr>
              <w:rFonts w:ascii="Times New Roman" w:eastAsia="Times New Roman" w:hAnsi="Times New Roman" w:cs="Times New Roman"/>
              <w:i/>
              <w:iCs/>
              <w:sz w:val="24"/>
              <w:szCs w:val="24"/>
              <w:lang w:val="pt-PT"/>
            </w:rPr>
            <w:t>2022 IEEE Intl Conf on Dependable, Autonomic and Secure Computing, Intl Conf on Pervasive Intelligence and Computing, Intl Conf on Cloud and Big Data Computing, Intl Conf on Cyber Science and Technology Congress (DASC/PiCom/CBDCom/CyberSciTech)</w:t>
          </w:r>
          <w:r w:rsidRPr="004D5B05">
            <w:rPr>
              <w:rFonts w:ascii="Times New Roman" w:eastAsia="Times New Roman" w:hAnsi="Times New Roman" w:cs="Times New Roman"/>
              <w:sz w:val="24"/>
              <w:szCs w:val="24"/>
              <w:lang w:val="pt-PT"/>
            </w:rPr>
            <w:t>, IEEE, sep. 2022, pp. 1–6. doi: 10.1109/DASC/PiCom/CBDCom/Cy55231.2022.9927990.</w:t>
          </w:r>
        </w:p>
        <w:p w14:paraId="072EE3F7" w14:textId="77777777" w:rsidR="004D5B05" w:rsidRPr="004D5B05" w:rsidRDefault="004D5B05">
          <w:pPr>
            <w:autoSpaceDE w:val="0"/>
            <w:autoSpaceDN w:val="0"/>
            <w:ind w:hanging="640"/>
            <w:divId w:val="604270544"/>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[10]</w:t>
          </w:r>
          <w:r w:rsidRPr="004D5B05">
            <w:rPr>
              <w:rFonts w:ascii="Times New Roman" w:eastAsia="Times New Roman" w:hAnsi="Times New Roman" w:cs="Times New Roman"/>
              <w:sz w:val="24"/>
              <w:szCs w:val="24"/>
              <w:lang w:val="pt-PT"/>
            </w:rPr>
            <w:tab/>
            <w:t>Y. Falcone, G. Salaün, y A. Zuo, “Probabilistic Model Checking of BPMN Processes at Runtime”, 2022, pp. 191–208. doi: 10.1007/978-3-031-07727-2_11.</w:t>
          </w:r>
        </w:p>
        <w:p w14:paraId="2CEC31A8" w14:textId="77777777" w:rsidR="004D5B05" w:rsidRPr="004D5B05" w:rsidRDefault="004D5B05">
          <w:pPr>
            <w:autoSpaceDE w:val="0"/>
            <w:autoSpaceDN w:val="0"/>
            <w:ind w:hanging="640"/>
            <w:divId w:val="664476151"/>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[11]</w:t>
          </w:r>
          <w:r w:rsidRPr="004D5B05">
            <w:rPr>
              <w:rFonts w:ascii="Times New Roman" w:eastAsia="Times New Roman" w:hAnsi="Times New Roman" w:cs="Times New Roman"/>
              <w:sz w:val="24"/>
              <w:szCs w:val="24"/>
              <w:lang w:val="pt-PT"/>
            </w:rPr>
            <w:tab/>
            <w:t>A. Contreras, Y. Falcone, G. Salaün, y A. Zuo, “WEASY: A Tool for Modelling Optimised BPMN Processes”, 2022, pp. 110–118. doi: 10.1007/978-3-031-20872-0_7.</w:t>
          </w:r>
        </w:p>
        <w:p w14:paraId="7C39B2F9" w14:textId="77777777" w:rsidR="004D5B05" w:rsidRPr="004D5B05" w:rsidRDefault="004D5B05">
          <w:pPr>
            <w:autoSpaceDE w:val="0"/>
            <w:autoSpaceDN w:val="0"/>
            <w:ind w:hanging="640"/>
            <w:divId w:val="512185801"/>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[12]</w:t>
          </w:r>
          <w:r w:rsidRPr="004D5B05">
            <w:rPr>
              <w:rFonts w:ascii="Times New Roman" w:eastAsia="Times New Roman" w:hAnsi="Times New Roman" w:cs="Times New Roman"/>
              <w:sz w:val="24"/>
              <w:szCs w:val="24"/>
              <w:lang w:val="pt-PT"/>
            </w:rPr>
            <w:tab/>
            <w:t xml:space="preserve">M. de O. Nunes, R. M. Pillat, y T. C. de Oliveira, “Identifying Support for Knowledge-Intensive Processes in BPMN and its Extensions”, en </w:t>
          </w:r>
          <w:r w:rsidRPr="004D5B05">
            <w:rPr>
              <w:rFonts w:ascii="Times New Roman" w:eastAsia="Times New Roman" w:hAnsi="Times New Roman" w:cs="Times New Roman"/>
              <w:i/>
              <w:iCs/>
              <w:sz w:val="24"/>
              <w:szCs w:val="24"/>
              <w:lang w:val="pt-PT"/>
            </w:rPr>
            <w:t xml:space="preserve">Proceedings of the XIX Brazilian </w:t>
          </w:r>
          <w:r w:rsidRPr="004D5B05">
            <w:rPr>
              <w:rFonts w:ascii="Times New Roman" w:eastAsia="Times New Roman" w:hAnsi="Times New Roman" w:cs="Times New Roman"/>
              <w:i/>
              <w:iCs/>
              <w:sz w:val="24"/>
              <w:szCs w:val="24"/>
              <w:lang w:val="pt-PT"/>
            </w:rPr>
            <w:lastRenderedPageBreak/>
            <w:t>Symposium on Information Systems</w:t>
          </w:r>
          <w:r w:rsidRPr="004D5B05">
            <w:rPr>
              <w:rFonts w:ascii="Times New Roman" w:eastAsia="Times New Roman" w:hAnsi="Times New Roman" w:cs="Times New Roman"/>
              <w:sz w:val="24"/>
              <w:szCs w:val="24"/>
              <w:lang w:val="pt-PT"/>
            </w:rPr>
            <w:t>, New York, NY, USA: ACM, may 2023, pp. 451–458. doi: 10.1145/3592813.3592937.</w:t>
          </w:r>
        </w:p>
        <w:p w14:paraId="4C93FC75" w14:textId="77777777" w:rsidR="004D5B05" w:rsidRPr="004D5B05" w:rsidRDefault="004D5B05">
          <w:pPr>
            <w:autoSpaceDE w:val="0"/>
            <w:autoSpaceDN w:val="0"/>
            <w:ind w:hanging="640"/>
            <w:divId w:val="597299326"/>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[13]</w:t>
          </w:r>
          <w:r w:rsidRPr="004D5B05">
            <w:rPr>
              <w:rFonts w:ascii="Times New Roman" w:eastAsia="Times New Roman" w:hAnsi="Times New Roman" w:cs="Times New Roman"/>
              <w:sz w:val="24"/>
              <w:szCs w:val="24"/>
              <w:lang w:val="pt-PT"/>
            </w:rPr>
            <w:tab/>
            <w:t xml:space="preserve">P. von Olberg y L. Strey, “Approach to Generating Functional Test Cases from BPMN Process Diagrams”, en </w:t>
          </w:r>
          <w:r w:rsidRPr="004D5B05">
            <w:rPr>
              <w:rFonts w:ascii="Times New Roman" w:eastAsia="Times New Roman" w:hAnsi="Times New Roman" w:cs="Times New Roman"/>
              <w:i/>
              <w:iCs/>
              <w:sz w:val="24"/>
              <w:szCs w:val="24"/>
              <w:lang w:val="pt-PT"/>
            </w:rPr>
            <w:t>2022 IEEE 30th International Requirements Engineering Conference Workshops (REW)</w:t>
          </w:r>
          <w:r w:rsidRPr="004D5B05">
            <w:rPr>
              <w:rFonts w:ascii="Times New Roman" w:eastAsia="Times New Roman" w:hAnsi="Times New Roman" w:cs="Times New Roman"/>
              <w:sz w:val="24"/>
              <w:szCs w:val="24"/>
              <w:lang w:val="pt-PT"/>
            </w:rPr>
            <w:t>, IEEE, ago. 2022, pp. 185–189. doi: 10.1109/REW56159.2022.00042.</w:t>
          </w:r>
        </w:p>
        <w:p w14:paraId="6448F409" w14:textId="77777777" w:rsidR="004D5B05" w:rsidRPr="004D5B05" w:rsidRDefault="004D5B05">
          <w:pPr>
            <w:autoSpaceDE w:val="0"/>
            <w:autoSpaceDN w:val="0"/>
            <w:ind w:hanging="640"/>
            <w:divId w:val="968511732"/>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[14]</w:t>
          </w:r>
          <w:r w:rsidRPr="004D5B05">
            <w:rPr>
              <w:rFonts w:ascii="Times New Roman" w:eastAsia="Times New Roman" w:hAnsi="Times New Roman" w:cs="Times New Roman"/>
              <w:sz w:val="24"/>
              <w:szCs w:val="24"/>
              <w:lang w:val="pt-PT"/>
            </w:rPr>
            <w:tab/>
            <w:t>Y. Kirikkayis, F. Gallik, y M. Reichert, “Towards a Comprehensive BPMN Extension for Modeling IoT-Aware Processes in Business Process Models”, 2022, pp. 711–718. doi: 10.1007/978-3-031-05760-1_47.</w:t>
          </w:r>
        </w:p>
        <w:p w14:paraId="5DC6EDCF" w14:textId="77777777" w:rsidR="004D5B05" w:rsidRPr="004D5B05" w:rsidRDefault="004D5B05">
          <w:pPr>
            <w:autoSpaceDE w:val="0"/>
            <w:autoSpaceDN w:val="0"/>
            <w:ind w:hanging="640"/>
            <w:divId w:val="1406412803"/>
            <w:rPr>
              <w:rFonts w:ascii="Times New Roman" w:eastAsia="Times New Roman" w:hAnsi="Times New Roman" w:cs="Times New Roman"/>
              <w:sz w:val="24"/>
              <w:szCs w:val="24"/>
              <w:lang w:val="pt-PT"/>
            </w:rPr>
          </w:pPr>
          <w:r w:rsidRPr="004D5B05">
            <w:rPr>
              <w:rFonts w:ascii="Times New Roman" w:eastAsia="Times New Roman" w:hAnsi="Times New Roman" w:cs="Times New Roman"/>
              <w:sz w:val="24"/>
              <w:szCs w:val="24"/>
              <w:lang w:val="pt-PT"/>
            </w:rPr>
            <w:t>[15]</w:t>
          </w:r>
          <w:r w:rsidRPr="004D5B05">
            <w:rPr>
              <w:rFonts w:ascii="Times New Roman" w:eastAsia="Times New Roman" w:hAnsi="Times New Roman" w:cs="Times New Roman"/>
              <w:sz w:val="24"/>
              <w:szCs w:val="24"/>
              <w:lang w:val="pt-PT"/>
            </w:rPr>
            <w:tab/>
            <w:t xml:space="preserve">E. Díaz, J. I. Panach, S. Rueda, y J. Vanderdonckt, “An empirical study of rules for mapping BPMN models to graphical user interfaces”, </w:t>
          </w:r>
          <w:r w:rsidRPr="004D5B05">
            <w:rPr>
              <w:rFonts w:ascii="Times New Roman" w:eastAsia="Times New Roman" w:hAnsi="Times New Roman" w:cs="Times New Roman"/>
              <w:i/>
              <w:iCs/>
              <w:sz w:val="24"/>
              <w:szCs w:val="24"/>
              <w:lang w:val="pt-PT"/>
            </w:rPr>
            <w:t>Multimed Tools Appl</w:t>
          </w:r>
          <w:r w:rsidRPr="004D5B05">
            <w:rPr>
              <w:rFonts w:ascii="Times New Roman" w:eastAsia="Times New Roman" w:hAnsi="Times New Roman" w:cs="Times New Roman"/>
              <w:sz w:val="24"/>
              <w:szCs w:val="24"/>
              <w:lang w:val="pt-PT"/>
            </w:rPr>
            <w:t>, vol. 80, núm. 7, pp. 9813–9848, mar. 2021, doi: 10.1007/s11042-020-09651-6.</w:t>
          </w:r>
        </w:p>
        <w:p w14:paraId="339E17A9" w14:textId="77777777" w:rsidR="004D5B05" w:rsidRPr="004D5B05" w:rsidRDefault="004D5B05">
          <w:pPr>
            <w:autoSpaceDE w:val="0"/>
            <w:autoSpaceDN w:val="0"/>
            <w:ind w:hanging="640"/>
            <w:divId w:val="423303157"/>
            <w:rPr>
              <w:rFonts w:ascii="Times New Roman" w:eastAsia="Times New Roman" w:hAnsi="Times New Roman" w:cs="Times New Roman"/>
              <w:sz w:val="24"/>
              <w:szCs w:val="24"/>
            </w:rPr>
          </w:pPr>
          <w:r w:rsidRPr="004D5B05">
            <w:rPr>
              <w:rFonts w:ascii="Times New Roman" w:eastAsia="Times New Roman" w:hAnsi="Times New Roman" w:cs="Times New Roman"/>
              <w:sz w:val="24"/>
              <w:szCs w:val="24"/>
            </w:rPr>
            <w:t>[16]</w:t>
          </w:r>
          <w:r w:rsidRPr="004D5B05">
            <w:rPr>
              <w:rFonts w:ascii="Times New Roman" w:eastAsia="Times New Roman" w:hAnsi="Times New Roman" w:cs="Times New Roman"/>
              <w:sz w:val="24"/>
              <w:szCs w:val="24"/>
            </w:rPr>
            <w:tab/>
            <w:t xml:space="preserve">P. Bocciarelli, A. D’Ambrogio, A. Giglio, y E. Paglia, “BPMN-Based Business Process Modeling and Simulation”, en </w:t>
          </w:r>
          <w:r w:rsidRPr="004D5B05">
            <w:rPr>
              <w:rFonts w:ascii="Times New Roman" w:eastAsia="Times New Roman" w:hAnsi="Times New Roman" w:cs="Times New Roman"/>
              <w:i/>
              <w:iCs/>
              <w:sz w:val="24"/>
              <w:szCs w:val="24"/>
            </w:rPr>
            <w:t>2019 Winter Simulation Conference (WSC)</w:t>
          </w:r>
          <w:r w:rsidRPr="004D5B05">
            <w:rPr>
              <w:rFonts w:ascii="Times New Roman" w:eastAsia="Times New Roman" w:hAnsi="Times New Roman" w:cs="Times New Roman"/>
              <w:sz w:val="24"/>
              <w:szCs w:val="24"/>
            </w:rPr>
            <w:t>, IEEE, dic. 2019, pp. 1439–1453. doi: 10.1109/WSC40007.2019.9004960.</w:t>
          </w:r>
        </w:p>
        <w:p w14:paraId="52FE72BA" w14:textId="77777777" w:rsidR="004D5B05" w:rsidRPr="004D5B05" w:rsidRDefault="004D5B05">
          <w:pPr>
            <w:autoSpaceDE w:val="0"/>
            <w:autoSpaceDN w:val="0"/>
            <w:ind w:hanging="640"/>
            <w:divId w:val="263264910"/>
            <w:rPr>
              <w:rFonts w:ascii="Times New Roman" w:eastAsia="Times New Roman" w:hAnsi="Times New Roman" w:cs="Times New Roman"/>
              <w:sz w:val="24"/>
              <w:szCs w:val="24"/>
            </w:rPr>
          </w:pPr>
          <w:r w:rsidRPr="004D5B05">
            <w:rPr>
              <w:rFonts w:ascii="Times New Roman" w:eastAsia="Times New Roman" w:hAnsi="Times New Roman" w:cs="Times New Roman"/>
              <w:sz w:val="24"/>
              <w:szCs w:val="24"/>
            </w:rPr>
            <w:t>[17]</w:t>
          </w:r>
          <w:r w:rsidRPr="004D5B05">
            <w:rPr>
              <w:rFonts w:ascii="Times New Roman" w:eastAsia="Times New Roman" w:hAnsi="Times New Roman" w:cs="Times New Roman"/>
              <w:sz w:val="24"/>
              <w:szCs w:val="24"/>
            </w:rPr>
            <w:tab/>
            <w:t xml:space="preserve">B. Boonmepipit y T. Suwannasart, “Test Case Generation from BPMN with DMN”, en </w:t>
          </w:r>
          <w:r w:rsidRPr="004D5B05">
            <w:rPr>
              <w:rFonts w:ascii="Times New Roman" w:eastAsia="Times New Roman" w:hAnsi="Times New Roman" w:cs="Times New Roman"/>
              <w:i/>
              <w:iCs/>
              <w:sz w:val="24"/>
              <w:szCs w:val="24"/>
            </w:rPr>
            <w:t>Proceedings of the 2019 3rd International Conference on Software and e-Business</w:t>
          </w:r>
          <w:r w:rsidRPr="004D5B05">
            <w:rPr>
              <w:rFonts w:ascii="Times New Roman" w:eastAsia="Times New Roman" w:hAnsi="Times New Roman" w:cs="Times New Roman"/>
              <w:sz w:val="24"/>
              <w:szCs w:val="24"/>
            </w:rPr>
            <w:t>, New York, NY, USA: ACM, dic. 2019, pp. 92–96. doi: 10.1145/3374549.3374582.</w:t>
          </w:r>
        </w:p>
        <w:p w14:paraId="7CD00B8E" w14:textId="06843C97" w:rsidR="009864AF" w:rsidRPr="004D5B05" w:rsidRDefault="004D5B05" w:rsidP="009864AF">
          <w:pPr>
            <w:rPr>
              <w:rFonts w:ascii="Times New Roman" w:hAnsi="Times New Roman" w:cs="Times New Roman"/>
              <w:sz w:val="24"/>
              <w:szCs w:val="24"/>
              <w:lang w:val="es-ES"/>
            </w:rPr>
          </w:pPr>
          <w:r w:rsidRPr="004D5B05">
            <w:rPr>
              <w:rFonts w:ascii="Times New Roman" w:eastAsia="Times New Roman" w:hAnsi="Times New Roman" w:cs="Times New Roman"/>
              <w:sz w:val="24"/>
              <w:szCs w:val="24"/>
            </w:rPr>
            <w:t> </w:t>
          </w:r>
        </w:p>
      </w:sdtContent>
    </w:sdt>
    <w:p w14:paraId="3ACF35EC" w14:textId="77777777" w:rsidR="009864AF" w:rsidRPr="009864AF" w:rsidRDefault="009864AF" w:rsidP="009864AF">
      <w:pPr>
        <w:rPr>
          <w:lang w:val="es-ES"/>
        </w:rPr>
      </w:pPr>
    </w:p>
    <w:sectPr w:rsidR="009864AF" w:rsidRPr="009864AF" w:rsidSect="001101B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83DB" w14:textId="77777777" w:rsidR="001101B8" w:rsidRDefault="001101B8" w:rsidP="00394CD9">
      <w:pPr>
        <w:spacing w:after="0" w:line="240" w:lineRule="auto"/>
      </w:pPr>
      <w:r>
        <w:separator/>
      </w:r>
    </w:p>
  </w:endnote>
  <w:endnote w:type="continuationSeparator" w:id="0">
    <w:p w14:paraId="57C51E09" w14:textId="77777777" w:rsidR="001101B8" w:rsidRDefault="001101B8" w:rsidP="0039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794526"/>
      <w:docPartObj>
        <w:docPartGallery w:val="Page Numbers (Bottom of Page)"/>
        <w:docPartUnique/>
      </w:docPartObj>
    </w:sdtPr>
    <w:sdtContent>
      <w:p w14:paraId="1CC7ED9B" w14:textId="2832C100" w:rsidR="00394CD9" w:rsidRDefault="00394CD9">
        <w:pPr>
          <w:pStyle w:val="Piedepgina"/>
          <w:jc w:val="right"/>
        </w:pPr>
        <w:r>
          <w:fldChar w:fldCharType="begin"/>
        </w:r>
        <w:r>
          <w:instrText>PAGE   \* MERGEFORMAT</w:instrText>
        </w:r>
        <w:r>
          <w:fldChar w:fldCharType="separate"/>
        </w:r>
        <w:r>
          <w:rPr>
            <w:lang w:val="es-ES"/>
          </w:rPr>
          <w:t>2</w:t>
        </w:r>
        <w:r>
          <w:fldChar w:fldCharType="end"/>
        </w:r>
      </w:p>
    </w:sdtContent>
  </w:sdt>
  <w:p w14:paraId="6CBC965F" w14:textId="77777777" w:rsidR="00394CD9" w:rsidRDefault="00394C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217D" w14:textId="77777777" w:rsidR="001101B8" w:rsidRDefault="001101B8" w:rsidP="00394CD9">
      <w:pPr>
        <w:spacing w:after="0" w:line="240" w:lineRule="auto"/>
      </w:pPr>
      <w:r>
        <w:separator/>
      </w:r>
    </w:p>
  </w:footnote>
  <w:footnote w:type="continuationSeparator" w:id="0">
    <w:p w14:paraId="4CCCFDF8" w14:textId="77777777" w:rsidR="001101B8" w:rsidRDefault="001101B8" w:rsidP="0039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95E"/>
    <w:multiLevelType w:val="multilevel"/>
    <w:tmpl w:val="2132F4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9C050C"/>
    <w:multiLevelType w:val="hybridMultilevel"/>
    <w:tmpl w:val="7A50DFE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171C8D"/>
    <w:multiLevelType w:val="hybridMultilevel"/>
    <w:tmpl w:val="885C9E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C186F61"/>
    <w:multiLevelType w:val="multilevel"/>
    <w:tmpl w:val="A248160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37CE1AA8"/>
    <w:multiLevelType w:val="hybridMultilevel"/>
    <w:tmpl w:val="9E269C2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6C36B7D"/>
    <w:multiLevelType w:val="hybridMultilevel"/>
    <w:tmpl w:val="EB3297D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A7E1B80"/>
    <w:multiLevelType w:val="multilevel"/>
    <w:tmpl w:val="2132F4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424EEF"/>
    <w:multiLevelType w:val="hybridMultilevel"/>
    <w:tmpl w:val="D45A318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C391BCB"/>
    <w:multiLevelType w:val="hybridMultilevel"/>
    <w:tmpl w:val="EC4A6C5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71592629"/>
    <w:multiLevelType w:val="hybridMultilevel"/>
    <w:tmpl w:val="EE9C55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923882673">
    <w:abstractNumId w:val="2"/>
  </w:num>
  <w:num w:numId="2" w16cid:durableId="954949222">
    <w:abstractNumId w:val="6"/>
  </w:num>
  <w:num w:numId="3" w16cid:durableId="1482308183">
    <w:abstractNumId w:val="0"/>
  </w:num>
  <w:num w:numId="4" w16cid:durableId="1134714462">
    <w:abstractNumId w:val="1"/>
  </w:num>
  <w:num w:numId="5" w16cid:durableId="914244918">
    <w:abstractNumId w:val="8"/>
  </w:num>
  <w:num w:numId="6" w16cid:durableId="2109155815">
    <w:abstractNumId w:val="5"/>
  </w:num>
  <w:num w:numId="7" w16cid:durableId="1128278620">
    <w:abstractNumId w:val="4"/>
  </w:num>
  <w:num w:numId="8" w16cid:durableId="309211508">
    <w:abstractNumId w:val="7"/>
  </w:num>
  <w:num w:numId="9" w16cid:durableId="1489636466">
    <w:abstractNumId w:val="3"/>
  </w:num>
  <w:num w:numId="10" w16cid:durableId="144823083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on leturne">
    <w15:presenceInfo w15:providerId="Windows Live" w15:userId="d429af49f7583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8E"/>
    <w:rsid w:val="0000204D"/>
    <w:rsid w:val="000060C0"/>
    <w:rsid w:val="000074F4"/>
    <w:rsid w:val="00013355"/>
    <w:rsid w:val="000133D8"/>
    <w:rsid w:val="000160D4"/>
    <w:rsid w:val="00020B42"/>
    <w:rsid w:val="000304DE"/>
    <w:rsid w:val="00061DB3"/>
    <w:rsid w:val="000628FE"/>
    <w:rsid w:val="00065A3D"/>
    <w:rsid w:val="00066695"/>
    <w:rsid w:val="0007137D"/>
    <w:rsid w:val="00073D00"/>
    <w:rsid w:val="00074493"/>
    <w:rsid w:val="00075E94"/>
    <w:rsid w:val="000823A1"/>
    <w:rsid w:val="000834E2"/>
    <w:rsid w:val="00084E8E"/>
    <w:rsid w:val="00085C63"/>
    <w:rsid w:val="000A4E6C"/>
    <w:rsid w:val="000B0DE4"/>
    <w:rsid w:val="000B753F"/>
    <w:rsid w:val="000D308A"/>
    <w:rsid w:val="000E1264"/>
    <w:rsid w:val="000E1CEF"/>
    <w:rsid w:val="00106F6C"/>
    <w:rsid w:val="001101B8"/>
    <w:rsid w:val="001176DE"/>
    <w:rsid w:val="0014403B"/>
    <w:rsid w:val="001444D5"/>
    <w:rsid w:val="0015000E"/>
    <w:rsid w:val="00164948"/>
    <w:rsid w:val="00167406"/>
    <w:rsid w:val="00171345"/>
    <w:rsid w:val="001E32F5"/>
    <w:rsid w:val="001E7EFE"/>
    <w:rsid w:val="001F0D3A"/>
    <w:rsid w:val="001F2367"/>
    <w:rsid w:val="001F3B06"/>
    <w:rsid w:val="00204BB8"/>
    <w:rsid w:val="002148F2"/>
    <w:rsid w:val="0027364C"/>
    <w:rsid w:val="002743AB"/>
    <w:rsid w:val="00295B07"/>
    <w:rsid w:val="00296208"/>
    <w:rsid w:val="00297129"/>
    <w:rsid w:val="002A4B83"/>
    <w:rsid w:val="002B6B52"/>
    <w:rsid w:val="002E7235"/>
    <w:rsid w:val="002F7051"/>
    <w:rsid w:val="0031666D"/>
    <w:rsid w:val="00325AF8"/>
    <w:rsid w:val="00326370"/>
    <w:rsid w:val="00333984"/>
    <w:rsid w:val="00335890"/>
    <w:rsid w:val="00354CD5"/>
    <w:rsid w:val="0035791E"/>
    <w:rsid w:val="0036102C"/>
    <w:rsid w:val="00363D01"/>
    <w:rsid w:val="00383011"/>
    <w:rsid w:val="003850B7"/>
    <w:rsid w:val="003948C4"/>
    <w:rsid w:val="00394CD9"/>
    <w:rsid w:val="003A2A0E"/>
    <w:rsid w:val="003A6520"/>
    <w:rsid w:val="003B558E"/>
    <w:rsid w:val="003C06C4"/>
    <w:rsid w:val="003C1719"/>
    <w:rsid w:val="003E23C3"/>
    <w:rsid w:val="003E5590"/>
    <w:rsid w:val="003E6D44"/>
    <w:rsid w:val="003F0F3D"/>
    <w:rsid w:val="003F1FF7"/>
    <w:rsid w:val="003F39BD"/>
    <w:rsid w:val="00400D30"/>
    <w:rsid w:val="00414316"/>
    <w:rsid w:val="00433102"/>
    <w:rsid w:val="00436C9A"/>
    <w:rsid w:val="00441270"/>
    <w:rsid w:val="00441FF8"/>
    <w:rsid w:val="00446ED5"/>
    <w:rsid w:val="00450685"/>
    <w:rsid w:val="00451FF7"/>
    <w:rsid w:val="00467D04"/>
    <w:rsid w:val="00483F4C"/>
    <w:rsid w:val="00484803"/>
    <w:rsid w:val="004852A1"/>
    <w:rsid w:val="004916C5"/>
    <w:rsid w:val="00496E02"/>
    <w:rsid w:val="004B25C2"/>
    <w:rsid w:val="004B26D4"/>
    <w:rsid w:val="004D346C"/>
    <w:rsid w:val="004D5B05"/>
    <w:rsid w:val="004E6092"/>
    <w:rsid w:val="004E75B2"/>
    <w:rsid w:val="004F0448"/>
    <w:rsid w:val="004F5EFC"/>
    <w:rsid w:val="004F625B"/>
    <w:rsid w:val="004F6AAA"/>
    <w:rsid w:val="004F7D49"/>
    <w:rsid w:val="005008A8"/>
    <w:rsid w:val="00503E25"/>
    <w:rsid w:val="00504CD6"/>
    <w:rsid w:val="00507CA4"/>
    <w:rsid w:val="00510314"/>
    <w:rsid w:val="00513B4E"/>
    <w:rsid w:val="005144FF"/>
    <w:rsid w:val="00524D8F"/>
    <w:rsid w:val="005263E6"/>
    <w:rsid w:val="00530425"/>
    <w:rsid w:val="00530C27"/>
    <w:rsid w:val="00530DC6"/>
    <w:rsid w:val="00531E5B"/>
    <w:rsid w:val="00537552"/>
    <w:rsid w:val="005424DB"/>
    <w:rsid w:val="00543D5B"/>
    <w:rsid w:val="00557BD0"/>
    <w:rsid w:val="00557E5B"/>
    <w:rsid w:val="00566D14"/>
    <w:rsid w:val="0056703C"/>
    <w:rsid w:val="00582E52"/>
    <w:rsid w:val="005844C4"/>
    <w:rsid w:val="005A1940"/>
    <w:rsid w:val="005A1BD5"/>
    <w:rsid w:val="005A494A"/>
    <w:rsid w:val="005D7ED4"/>
    <w:rsid w:val="005E2DD4"/>
    <w:rsid w:val="005F2D8D"/>
    <w:rsid w:val="00600F2B"/>
    <w:rsid w:val="00601FB2"/>
    <w:rsid w:val="0060450A"/>
    <w:rsid w:val="00610C5F"/>
    <w:rsid w:val="006167E8"/>
    <w:rsid w:val="00617844"/>
    <w:rsid w:val="0062138D"/>
    <w:rsid w:val="006251B3"/>
    <w:rsid w:val="00630EB9"/>
    <w:rsid w:val="00634CF2"/>
    <w:rsid w:val="00636E05"/>
    <w:rsid w:val="0064727E"/>
    <w:rsid w:val="00653646"/>
    <w:rsid w:val="00663993"/>
    <w:rsid w:val="006669EB"/>
    <w:rsid w:val="00685AB4"/>
    <w:rsid w:val="00692CD4"/>
    <w:rsid w:val="006A4D7E"/>
    <w:rsid w:val="006A791D"/>
    <w:rsid w:val="006B2D73"/>
    <w:rsid w:val="006B6AF3"/>
    <w:rsid w:val="006C18AF"/>
    <w:rsid w:val="006C430B"/>
    <w:rsid w:val="006C5318"/>
    <w:rsid w:val="006C70B1"/>
    <w:rsid w:val="006F1122"/>
    <w:rsid w:val="006F3FE2"/>
    <w:rsid w:val="00703625"/>
    <w:rsid w:val="00715BDF"/>
    <w:rsid w:val="00717447"/>
    <w:rsid w:val="00721942"/>
    <w:rsid w:val="00721B02"/>
    <w:rsid w:val="007332A4"/>
    <w:rsid w:val="00736CEA"/>
    <w:rsid w:val="007636ED"/>
    <w:rsid w:val="00766900"/>
    <w:rsid w:val="00771159"/>
    <w:rsid w:val="00773A1C"/>
    <w:rsid w:val="00774B64"/>
    <w:rsid w:val="00784ABA"/>
    <w:rsid w:val="00785F5A"/>
    <w:rsid w:val="0079250E"/>
    <w:rsid w:val="00792FF7"/>
    <w:rsid w:val="00796A01"/>
    <w:rsid w:val="007A2AE7"/>
    <w:rsid w:val="007B3F13"/>
    <w:rsid w:val="007B548F"/>
    <w:rsid w:val="007E5E3F"/>
    <w:rsid w:val="007E6FFD"/>
    <w:rsid w:val="007F5C82"/>
    <w:rsid w:val="0080541D"/>
    <w:rsid w:val="008110D5"/>
    <w:rsid w:val="008239B2"/>
    <w:rsid w:val="00830DD3"/>
    <w:rsid w:val="008318AE"/>
    <w:rsid w:val="00832BEB"/>
    <w:rsid w:val="0086290C"/>
    <w:rsid w:val="0087529A"/>
    <w:rsid w:val="008B042D"/>
    <w:rsid w:val="008B3327"/>
    <w:rsid w:val="008B48FB"/>
    <w:rsid w:val="008F5829"/>
    <w:rsid w:val="0090511B"/>
    <w:rsid w:val="00913C62"/>
    <w:rsid w:val="009250E9"/>
    <w:rsid w:val="0093025A"/>
    <w:rsid w:val="009338B2"/>
    <w:rsid w:val="00934500"/>
    <w:rsid w:val="00940039"/>
    <w:rsid w:val="00981163"/>
    <w:rsid w:val="00983792"/>
    <w:rsid w:val="009864AF"/>
    <w:rsid w:val="00990868"/>
    <w:rsid w:val="009962AE"/>
    <w:rsid w:val="009A289E"/>
    <w:rsid w:val="009A3375"/>
    <w:rsid w:val="009A3E2D"/>
    <w:rsid w:val="009A7A28"/>
    <w:rsid w:val="009B4230"/>
    <w:rsid w:val="009B4917"/>
    <w:rsid w:val="009B6F7E"/>
    <w:rsid w:val="009E33BA"/>
    <w:rsid w:val="009E7ED2"/>
    <w:rsid w:val="009F11B4"/>
    <w:rsid w:val="009F573D"/>
    <w:rsid w:val="009F6C60"/>
    <w:rsid w:val="00A00B5C"/>
    <w:rsid w:val="00A042A7"/>
    <w:rsid w:val="00A072C6"/>
    <w:rsid w:val="00A16D7F"/>
    <w:rsid w:val="00A2235F"/>
    <w:rsid w:val="00A30FA9"/>
    <w:rsid w:val="00A40207"/>
    <w:rsid w:val="00A423BA"/>
    <w:rsid w:val="00A45F5D"/>
    <w:rsid w:val="00A61265"/>
    <w:rsid w:val="00A65236"/>
    <w:rsid w:val="00A67F0F"/>
    <w:rsid w:val="00A700F0"/>
    <w:rsid w:val="00A7653B"/>
    <w:rsid w:val="00A76C45"/>
    <w:rsid w:val="00A809E2"/>
    <w:rsid w:val="00A81437"/>
    <w:rsid w:val="00A83F96"/>
    <w:rsid w:val="00A855F5"/>
    <w:rsid w:val="00A9528E"/>
    <w:rsid w:val="00AB200E"/>
    <w:rsid w:val="00AC5D2F"/>
    <w:rsid w:val="00AE1AC9"/>
    <w:rsid w:val="00AE7DE5"/>
    <w:rsid w:val="00B00F72"/>
    <w:rsid w:val="00B02C15"/>
    <w:rsid w:val="00B12051"/>
    <w:rsid w:val="00B17B41"/>
    <w:rsid w:val="00B20EA6"/>
    <w:rsid w:val="00B236A3"/>
    <w:rsid w:val="00B30B4B"/>
    <w:rsid w:val="00B374EA"/>
    <w:rsid w:val="00B562CD"/>
    <w:rsid w:val="00B603F3"/>
    <w:rsid w:val="00B6362A"/>
    <w:rsid w:val="00B6606A"/>
    <w:rsid w:val="00B85862"/>
    <w:rsid w:val="00B868DA"/>
    <w:rsid w:val="00B912A4"/>
    <w:rsid w:val="00BC044A"/>
    <w:rsid w:val="00BD1A8B"/>
    <w:rsid w:val="00BE1D1A"/>
    <w:rsid w:val="00BE75E2"/>
    <w:rsid w:val="00BF04F7"/>
    <w:rsid w:val="00BF2820"/>
    <w:rsid w:val="00BF2DDA"/>
    <w:rsid w:val="00C01264"/>
    <w:rsid w:val="00C04F15"/>
    <w:rsid w:val="00C05AFD"/>
    <w:rsid w:val="00C14601"/>
    <w:rsid w:val="00C14C29"/>
    <w:rsid w:val="00C2069C"/>
    <w:rsid w:val="00C2259C"/>
    <w:rsid w:val="00C32FB3"/>
    <w:rsid w:val="00C36FC4"/>
    <w:rsid w:val="00C4167D"/>
    <w:rsid w:val="00C5015D"/>
    <w:rsid w:val="00C61853"/>
    <w:rsid w:val="00C87F0E"/>
    <w:rsid w:val="00C96AE5"/>
    <w:rsid w:val="00C97804"/>
    <w:rsid w:val="00CA63FB"/>
    <w:rsid w:val="00CB3055"/>
    <w:rsid w:val="00CD187A"/>
    <w:rsid w:val="00CE2292"/>
    <w:rsid w:val="00CE2CFB"/>
    <w:rsid w:val="00CF5046"/>
    <w:rsid w:val="00D031D8"/>
    <w:rsid w:val="00D07403"/>
    <w:rsid w:val="00D0794C"/>
    <w:rsid w:val="00D21153"/>
    <w:rsid w:val="00D36910"/>
    <w:rsid w:val="00D70CC8"/>
    <w:rsid w:val="00D729C6"/>
    <w:rsid w:val="00D8604F"/>
    <w:rsid w:val="00D917A0"/>
    <w:rsid w:val="00D9232B"/>
    <w:rsid w:val="00D937E1"/>
    <w:rsid w:val="00DB5024"/>
    <w:rsid w:val="00DB7148"/>
    <w:rsid w:val="00DC00CC"/>
    <w:rsid w:val="00E039E4"/>
    <w:rsid w:val="00E0659A"/>
    <w:rsid w:val="00E0760C"/>
    <w:rsid w:val="00E24995"/>
    <w:rsid w:val="00E27923"/>
    <w:rsid w:val="00E350B6"/>
    <w:rsid w:val="00E4304A"/>
    <w:rsid w:val="00E4681F"/>
    <w:rsid w:val="00E7344F"/>
    <w:rsid w:val="00E759BF"/>
    <w:rsid w:val="00E94F47"/>
    <w:rsid w:val="00E95515"/>
    <w:rsid w:val="00EA0929"/>
    <w:rsid w:val="00EA0B5A"/>
    <w:rsid w:val="00EA735D"/>
    <w:rsid w:val="00EB6EEF"/>
    <w:rsid w:val="00EB7BA5"/>
    <w:rsid w:val="00EE205D"/>
    <w:rsid w:val="00EE6A5C"/>
    <w:rsid w:val="00EE7651"/>
    <w:rsid w:val="00EF44D6"/>
    <w:rsid w:val="00F05485"/>
    <w:rsid w:val="00F16A66"/>
    <w:rsid w:val="00F20643"/>
    <w:rsid w:val="00F26688"/>
    <w:rsid w:val="00F32925"/>
    <w:rsid w:val="00F337DE"/>
    <w:rsid w:val="00F37EDA"/>
    <w:rsid w:val="00F4258C"/>
    <w:rsid w:val="00F42F93"/>
    <w:rsid w:val="00F44A94"/>
    <w:rsid w:val="00F46547"/>
    <w:rsid w:val="00F46DB6"/>
    <w:rsid w:val="00F61138"/>
    <w:rsid w:val="00F72730"/>
    <w:rsid w:val="00F8411A"/>
    <w:rsid w:val="00F900B3"/>
    <w:rsid w:val="00F90C0F"/>
    <w:rsid w:val="00F90FF7"/>
    <w:rsid w:val="00FA434A"/>
    <w:rsid w:val="00FA6FA3"/>
    <w:rsid w:val="00FB48C4"/>
    <w:rsid w:val="00FC0D5D"/>
    <w:rsid w:val="00FC4BCE"/>
    <w:rsid w:val="00FC58A8"/>
    <w:rsid w:val="00FC69CB"/>
    <w:rsid w:val="00FE1BF4"/>
    <w:rsid w:val="00FE5D4B"/>
    <w:rsid w:val="00FF3D94"/>
    <w:rsid w:val="00FF76C3"/>
    <w:rsid w:val="6A19C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40F7"/>
  <w15:chartTrackingRefBased/>
  <w15:docId w15:val="{992FC8B1-1E53-4B26-AA22-D759ACA1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59A"/>
  </w:style>
  <w:style w:type="paragraph" w:styleId="Ttulo1">
    <w:name w:val="heading 1"/>
    <w:basedOn w:val="Normal"/>
    <w:next w:val="Normal"/>
    <w:link w:val="Ttulo1Car"/>
    <w:uiPriority w:val="9"/>
    <w:qFormat/>
    <w:rsid w:val="00E27923"/>
    <w:pPr>
      <w:keepNext/>
      <w:keepLines/>
      <w:numPr>
        <w:numId w:val="9"/>
      </w:numPr>
      <w:spacing w:before="240" w:after="0"/>
      <w:ind w:left="0" w:firstLine="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E27923"/>
    <w:pPr>
      <w:keepNext/>
      <w:keepLines/>
      <w:numPr>
        <w:ilvl w:val="1"/>
        <w:numId w:val="9"/>
      </w:numPr>
      <w:spacing w:before="40" w:after="0"/>
      <w:ind w:left="0" w:firstLine="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E27923"/>
    <w:pPr>
      <w:keepNext/>
      <w:keepLines/>
      <w:numPr>
        <w:ilvl w:val="2"/>
        <w:numId w:val="9"/>
      </w:numPr>
      <w:spacing w:before="40" w:after="0"/>
      <w:ind w:left="0" w:firstLine="0"/>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7E6FFD"/>
    <w:pPr>
      <w:keepNext/>
      <w:keepLines/>
      <w:numPr>
        <w:ilvl w:val="3"/>
        <w:numId w:val="9"/>
      </w:numPr>
      <w:spacing w:before="40" w:after="0"/>
      <w:ind w:left="0" w:firstLine="0"/>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semiHidden/>
    <w:unhideWhenUsed/>
    <w:qFormat/>
    <w:rsid w:val="00E2792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2792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2792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2792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2792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923"/>
    <w:rPr>
      <w:rFonts w:ascii="Times New Roman" w:eastAsiaTheme="majorEastAsia" w:hAnsi="Times New Roman" w:cstheme="majorBidi"/>
      <w:b/>
      <w:color w:val="000000" w:themeColor="text1"/>
      <w:sz w:val="24"/>
      <w:szCs w:val="32"/>
    </w:rPr>
  </w:style>
  <w:style w:type="paragraph" w:styleId="Prrafodelista">
    <w:name w:val="List Paragraph"/>
    <w:basedOn w:val="Normal"/>
    <w:uiPriority w:val="34"/>
    <w:qFormat/>
    <w:rsid w:val="00084E8E"/>
    <w:pPr>
      <w:ind w:left="720"/>
      <w:contextualSpacing/>
    </w:pPr>
  </w:style>
  <w:style w:type="character" w:customStyle="1" w:styleId="Ttulo2Car">
    <w:name w:val="Título 2 Car"/>
    <w:basedOn w:val="Fuentedeprrafopredeter"/>
    <w:link w:val="Ttulo2"/>
    <w:uiPriority w:val="9"/>
    <w:rsid w:val="00E27923"/>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0E1264"/>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essay-topic">
    <w:name w:val="essay-topic"/>
    <w:basedOn w:val="Fuentedeprrafopredeter"/>
    <w:rsid w:val="000E1264"/>
  </w:style>
  <w:style w:type="character" w:styleId="Textodelmarcadordeposicin">
    <w:name w:val="Placeholder Text"/>
    <w:basedOn w:val="Fuentedeprrafopredeter"/>
    <w:uiPriority w:val="99"/>
    <w:semiHidden/>
    <w:rsid w:val="00703625"/>
    <w:rPr>
      <w:color w:val="666666"/>
    </w:rPr>
  </w:style>
  <w:style w:type="table" w:styleId="Tablaconcuadrcula">
    <w:name w:val="Table Grid"/>
    <w:basedOn w:val="Tablanormal"/>
    <w:uiPriority w:val="39"/>
    <w:rsid w:val="00A22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4C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CD9"/>
  </w:style>
  <w:style w:type="paragraph" w:styleId="Piedepgina">
    <w:name w:val="footer"/>
    <w:basedOn w:val="Normal"/>
    <w:link w:val="PiedepginaCar"/>
    <w:uiPriority w:val="99"/>
    <w:unhideWhenUsed/>
    <w:rsid w:val="00394C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CD9"/>
  </w:style>
  <w:style w:type="character" w:customStyle="1" w:styleId="Ttulo3Car">
    <w:name w:val="Título 3 Car"/>
    <w:basedOn w:val="Fuentedeprrafopredeter"/>
    <w:link w:val="Ttulo3"/>
    <w:uiPriority w:val="9"/>
    <w:rsid w:val="00E27923"/>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E6FFD"/>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semiHidden/>
    <w:rsid w:val="00E2792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2792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2792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27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2792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36C9A"/>
    <w:pPr>
      <w:numPr>
        <w:numId w:val="0"/>
      </w:numPr>
      <w:outlineLvl w:val="9"/>
    </w:pPr>
    <w:rPr>
      <w:rFonts w:asciiTheme="majorHAnsi" w:hAnsiTheme="majorHAnsi"/>
      <w:b w:val="0"/>
      <w:color w:val="2F5496" w:themeColor="accent1" w:themeShade="BF"/>
      <w:kern w:val="0"/>
      <w:sz w:val="32"/>
      <w:lang w:val="es-ES" w:eastAsia="es-ES"/>
      <w14:ligatures w14:val="none"/>
    </w:rPr>
  </w:style>
  <w:style w:type="paragraph" w:styleId="TDC1">
    <w:name w:val="toc 1"/>
    <w:basedOn w:val="Normal"/>
    <w:next w:val="Normal"/>
    <w:autoRedefine/>
    <w:uiPriority w:val="39"/>
    <w:unhideWhenUsed/>
    <w:rsid w:val="00436C9A"/>
    <w:pPr>
      <w:spacing w:after="100"/>
    </w:pPr>
  </w:style>
  <w:style w:type="paragraph" w:styleId="TDC2">
    <w:name w:val="toc 2"/>
    <w:basedOn w:val="Normal"/>
    <w:next w:val="Normal"/>
    <w:autoRedefine/>
    <w:uiPriority w:val="39"/>
    <w:unhideWhenUsed/>
    <w:rsid w:val="00436C9A"/>
    <w:pPr>
      <w:spacing w:after="100"/>
      <w:ind w:left="220"/>
    </w:pPr>
  </w:style>
  <w:style w:type="paragraph" w:styleId="TDC3">
    <w:name w:val="toc 3"/>
    <w:basedOn w:val="Normal"/>
    <w:next w:val="Normal"/>
    <w:autoRedefine/>
    <w:uiPriority w:val="39"/>
    <w:unhideWhenUsed/>
    <w:rsid w:val="00436C9A"/>
    <w:pPr>
      <w:spacing w:after="100"/>
      <w:ind w:left="440"/>
    </w:pPr>
  </w:style>
  <w:style w:type="character" w:styleId="Hipervnculo">
    <w:name w:val="Hyperlink"/>
    <w:basedOn w:val="Fuentedeprrafopredeter"/>
    <w:uiPriority w:val="99"/>
    <w:unhideWhenUsed/>
    <w:rsid w:val="00436C9A"/>
    <w:rPr>
      <w:color w:val="0563C1" w:themeColor="hyperlink"/>
      <w:u w:val="single"/>
    </w:rPr>
  </w:style>
  <w:style w:type="paragraph" w:styleId="Descripcin">
    <w:name w:val="caption"/>
    <w:basedOn w:val="Normal"/>
    <w:next w:val="Normal"/>
    <w:uiPriority w:val="35"/>
    <w:unhideWhenUsed/>
    <w:qFormat/>
    <w:rsid w:val="00A8143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251B3"/>
    <w:pPr>
      <w:spacing w:after="0"/>
    </w:pPr>
  </w:style>
  <w:style w:type="character" w:styleId="Mencinsinresolver">
    <w:name w:val="Unresolved Mention"/>
    <w:basedOn w:val="Fuentedeprrafopredeter"/>
    <w:uiPriority w:val="99"/>
    <w:semiHidden/>
    <w:unhideWhenUsed/>
    <w:rsid w:val="001F2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9657">
      <w:bodyDiv w:val="1"/>
      <w:marLeft w:val="0"/>
      <w:marRight w:val="0"/>
      <w:marTop w:val="0"/>
      <w:marBottom w:val="0"/>
      <w:divBdr>
        <w:top w:val="none" w:sz="0" w:space="0" w:color="auto"/>
        <w:left w:val="none" w:sz="0" w:space="0" w:color="auto"/>
        <w:bottom w:val="none" w:sz="0" w:space="0" w:color="auto"/>
        <w:right w:val="none" w:sz="0" w:space="0" w:color="auto"/>
      </w:divBdr>
      <w:divsChild>
        <w:div w:id="268660957">
          <w:marLeft w:val="0"/>
          <w:marRight w:val="0"/>
          <w:marTop w:val="0"/>
          <w:marBottom w:val="0"/>
          <w:divBdr>
            <w:top w:val="none" w:sz="0" w:space="0" w:color="auto"/>
            <w:left w:val="none" w:sz="0" w:space="0" w:color="auto"/>
            <w:bottom w:val="none" w:sz="0" w:space="0" w:color="auto"/>
            <w:right w:val="none" w:sz="0" w:space="0" w:color="auto"/>
          </w:divBdr>
          <w:divsChild>
            <w:div w:id="1097018726">
              <w:marLeft w:val="0"/>
              <w:marRight w:val="0"/>
              <w:marTop w:val="0"/>
              <w:marBottom w:val="0"/>
              <w:divBdr>
                <w:top w:val="none" w:sz="0" w:space="0" w:color="auto"/>
                <w:left w:val="none" w:sz="0" w:space="0" w:color="auto"/>
                <w:bottom w:val="none" w:sz="0" w:space="0" w:color="auto"/>
                <w:right w:val="none" w:sz="0" w:space="0" w:color="auto"/>
              </w:divBdr>
            </w:div>
            <w:div w:id="1246954766">
              <w:marLeft w:val="0"/>
              <w:marRight w:val="0"/>
              <w:marTop w:val="0"/>
              <w:marBottom w:val="0"/>
              <w:divBdr>
                <w:top w:val="none" w:sz="0" w:space="0" w:color="auto"/>
                <w:left w:val="none" w:sz="0" w:space="0" w:color="auto"/>
                <w:bottom w:val="none" w:sz="0" w:space="0" w:color="auto"/>
                <w:right w:val="none" w:sz="0" w:space="0" w:color="auto"/>
              </w:divBdr>
            </w:div>
            <w:div w:id="2006201730">
              <w:marLeft w:val="0"/>
              <w:marRight w:val="0"/>
              <w:marTop w:val="0"/>
              <w:marBottom w:val="0"/>
              <w:divBdr>
                <w:top w:val="none" w:sz="0" w:space="0" w:color="auto"/>
                <w:left w:val="none" w:sz="0" w:space="0" w:color="auto"/>
                <w:bottom w:val="none" w:sz="0" w:space="0" w:color="auto"/>
                <w:right w:val="none" w:sz="0" w:space="0" w:color="auto"/>
              </w:divBdr>
            </w:div>
            <w:div w:id="1420444361">
              <w:marLeft w:val="0"/>
              <w:marRight w:val="0"/>
              <w:marTop w:val="0"/>
              <w:marBottom w:val="0"/>
              <w:divBdr>
                <w:top w:val="none" w:sz="0" w:space="0" w:color="auto"/>
                <w:left w:val="none" w:sz="0" w:space="0" w:color="auto"/>
                <w:bottom w:val="none" w:sz="0" w:space="0" w:color="auto"/>
                <w:right w:val="none" w:sz="0" w:space="0" w:color="auto"/>
              </w:divBdr>
            </w:div>
            <w:div w:id="658115346">
              <w:marLeft w:val="0"/>
              <w:marRight w:val="0"/>
              <w:marTop w:val="0"/>
              <w:marBottom w:val="0"/>
              <w:divBdr>
                <w:top w:val="none" w:sz="0" w:space="0" w:color="auto"/>
                <w:left w:val="none" w:sz="0" w:space="0" w:color="auto"/>
                <w:bottom w:val="none" w:sz="0" w:space="0" w:color="auto"/>
                <w:right w:val="none" w:sz="0" w:space="0" w:color="auto"/>
              </w:divBdr>
            </w:div>
            <w:div w:id="1148474745">
              <w:marLeft w:val="0"/>
              <w:marRight w:val="0"/>
              <w:marTop w:val="0"/>
              <w:marBottom w:val="0"/>
              <w:divBdr>
                <w:top w:val="none" w:sz="0" w:space="0" w:color="auto"/>
                <w:left w:val="none" w:sz="0" w:space="0" w:color="auto"/>
                <w:bottom w:val="none" w:sz="0" w:space="0" w:color="auto"/>
                <w:right w:val="none" w:sz="0" w:space="0" w:color="auto"/>
              </w:divBdr>
            </w:div>
            <w:div w:id="489759090">
              <w:marLeft w:val="0"/>
              <w:marRight w:val="0"/>
              <w:marTop w:val="0"/>
              <w:marBottom w:val="0"/>
              <w:divBdr>
                <w:top w:val="none" w:sz="0" w:space="0" w:color="auto"/>
                <w:left w:val="none" w:sz="0" w:space="0" w:color="auto"/>
                <w:bottom w:val="none" w:sz="0" w:space="0" w:color="auto"/>
                <w:right w:val="none" w:sz="0" w:space="0" w:color="auto"/>
              </w:divBdr>
            </w:div>
            <w:div w:id="862204228">
              <w:marLeft w:val="0"/>
              <w:marRight w:val="0"/>
              <w:marTop w:val="0"/>
              <w:marBottom w:val="0"/>
              <w:divBdr>
                <w:top w:val="none" w:sz="0" w:space="0" w:color="auto"/>
                <w:left w:val="none" w:sz="0" w:space="0" w:color="auto"/>
                <w:bottom w:val="none" w:sz="0" w:space="0" w:color="auto"/>
                <w:right w:val="none" w:sz="0" w:space="0" w:color="auto"/>
              </w:divBdr>
            </w:div>
            <w:div w:id="2082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331">
      <w:bodyDiv w:val="1"/>
      <w:marLeft w:val="0"/>
      <w:marRight w:val="0"/>
      <w:marTop w:val="0"/>
      <w:marBottom w:val="0"/>
      <w:divBdr>
        <w:top w:val="none" w:sz="0" w:space="0" w:color="auto"/>
        <w:left w:val="none" w:sz="0" w:space="0" w:color="auto"/>
        <w:bottom w:val="none" w:sz="0" w:space="0" w:color="auto"/>
        <w:right w:val="none" w:sz="0" w:space="0" w:color="auto"/>
      </w:divBdr>
    </w:div>
    <w:div w:id="537621855">
      <w:bodyDiv w:val="1"/>
      <w:marLeft w:val="0"/>
      <w:marRight w:val="0"/>
      <w:marTop w:val="0"/>
      <w:marBottom w:val="0"/>
      <w:divBdr>
        <w:top w:val="none" w:sz="0" w:space="0" w:color="auto"/>
        <w:left w:val="none" w:sz="0" w:space="0" w:color="auto"/>
        <w:bottom w:val="none" w:sz="0" w:space="0" w:color="auto"/>
        <w:right w:val="none" w:sz="0" w:space="0" w:color="auto"/>
      </w:divBdr>
    </w:div>
    <w:div w:id="537860820">
      <w:bodyDiv w:val="1"/>
      <w:marLeft w:val="0"/>
      <w:marRight w:val="0"/>
      <w:marTop w:val="0"/>
      <w:marBottom w:val="0"/>
      <w:divBdr>
        <w:top w:val="none" w:sz="0" w:space="0" w:color="auto"/>
        <w:left w:val="none" w:sz="0" w:space="0" w:color="auto"/>
        <w:bottom w:val="none" w:sz="0" w:space="0" w:color="auto"/>
        <w:right w:val="none" w:sz="0" w:space="0" w:color="auto"/>
      </w:divBdr>
    </w:div>
    <w:div w:id="827136018">
      <w:bodyDiv w:val="1"/>
      <w:marLeft w:val="0"/>
      <w:marRight w:val="0"/>
      <w:marTop w:val="0"/>
      <w:marBottom w:val="0"/>
      <w:divBdr>
        <w:top w:val="none" w:sz="0" w:space="0" w:color="auto"/>
        <w:left w:val="none" w:sz="0" w:space="0" w:color="auto"/>
        <w:bottom w:val="none" w:sz="0" w:space="0" w:color="auto"/>
        <w:right w:val="none" w:sz="0" w:space="0" w:color="auto"/>
      </w:divBdr>
    </w:div>
    <w:div w:id="1237283947">
      <w:bodyDiv w:val="1"/>
      <w:marLeft w:val="0"/>
      <w:marRight w:val="0"/>
      <w:marTop w:val="0"/>
      <w:marBottom w:val="0"/>
      <w:divBdr>
        <w:top w:val="none" w:sz="0" w:space="0" w:color="auto"/>
        <w:left w:val="none" w:sz="0" w:space="0" w:color="auto"/>
        <w:bottom w:val="none" w:sz="0" w:space="0" w:color="auto"/>
        <w:right w:val="none" w:sz="0" w:space="0" w:color="auto"/>
      </w:divBdr>
    </w:div>
    <w:div w:id="1429930427">
      <w:bodyDiv w:val="1"/>
      <w:marLeft w:val="0"/>
      <w:marRight w:val="0"/>
      <w:marTop w:val="0"/>
      <w:marBottom w:val="0"/>
      <w:divBdr>
        <w:top w:val="none" w:sz="0" w:space="0" w:color="auto"/>
        <w:left w:val="none" w:sz="0" w:space="0" w:color="auto"/>
        <w:bottom w:val="none" w:sz="0" w:space="0" w:color="auto"/>
        <w:right w:val="none" w:sz="0" w:space="0" w:color="auto"/>
      </w:divBdr>
      <w:divsChild>
        <w:div w:id="1378238804">
          <w:marLeft w:val="640"/>
          <w:marRight w:val="0"/>
          <w:marTop w:val="0"/>
          <w:marBottom w:val="0"/>
          <w:divBdr>
            <w:top w:val="none" w:sz="0" w:space="0" w:color="auto"/>
            <w:left w:val="none" w:sz="0" w:space="0" w:color="auto"/>
            <w:bottom w:val="none" w:sz="0" w:space="0" w:color="auto"/>
            <w:right w:val="none" w:sz="0" w:space="0" w:color="auto"/>
          </w:divBdr>
        </w:div>
        <w:div w:id="1229921341">
          <w:marLeft w:val="640"/>
          <w:marRight w:val="0"/>
          <w:marTop w:val="0"/>
          <w:marBottom w:val="0"/>
          <w:divBdr>
            <w:top w:val="none" w:sz="0" w:space="0" w:color="auto"/>
            <w:left w:val="none" w:sz="0" w:space="0" w:color="auto"/>
            <w:bottom w:val="none" w:sz="0" w:space="0" w:color="auto"/>
            <w:right w:val="none" w:sz="0" w:space="0" w:color="auto"/>
          </w:divBdr>
        </w:div>
        <w:div w:id="1873228910">
          <w:marLeft w:val="640"/>
          <w:marRight w:val="0"/>
          <w:marTop w:val="0"/>
          <w:marBottom w:val="0"/>
          <w:divBdr>
            <w:top w:val="none" w:sz="0" w:space="0" w:color="auto"/>
            <w:left w:val="none" w:sz="0" w:space="0" w:color="auto"/>
            <w:bottom w:val="none" w:sz="0" w:space="0" w:color="auto"/>
            <w:right w:val="none" w:sz="0" w:space="0" w:color="auto"/>
          </w:divBdr>
        </w:div>
        <w:div w:id="2089308854">
          <w:marLeft w:val="640"/>
          <w:marRight w:val="0"/>
          <w:marTop w:val="0"/>
          <w:marBottom w:val="0"/>
          <w:divBdr>
            <w:top w:val="none" w:sz="0" w:space="0" w:color="auto"/>
            <w:left w:val="none" w:sz="0" w:space="0" w:color="auto"/>
            <w:bottom w:val="none" w:sz="0" w:space="0" w:color="auto"/>
            <w:right w:val="none" w:sz="0" w:space="0" w:color="auto"/>
          </w:divBdr>
        </w:div>
        <w:div w:id="955866445">
          <w:marLeft w:val="640"/>
          <w:marRight w:val="0"/>
          <w:marTop w:val="0"/>
          <w:marBottom w:val="0"/>
          <w:divBdr>
            <w:top w:val="none" w:sz="0" w:space="0" w:color="auto"/>
            <w:left w:val="none" w:sz="0" w:space="0" w:color="auto"/>
            <w:bottom w:val="none" w:sz="0" w:space="0" w:color="auto"/>
            <w:right w:val="none" w:sz="0" w:space="0" w:color="auto"/>
          </w:divBdr>
        </w:div>
        <w:div w:id="1707481355">
          <w:marLeft w:val="640"/>
          <w:marRight w:val="0"/>
          <w:marTop w:val="0"/>
          <w:marBottom w:val="0"/>
          <w:divBdr>
            <w:top w:val="none" w:sz="0" w:space="0" w:color="auto"/>
            <w:left w:val="none" w:sz="0" w:space="0" w:color="auto"/>
            <w:bottom w:val="none" w:sz="0" w:space="0" w:color="auto"/>
            <w:right w:val="none" w:sz="0" w:space="0" w:color="auto"/>
          </w:divBdr>
        </w:div>
        <w:div w:id="1557812002">
          <w:marLeft w:val="640"/>
          <w:marRight w:val="0"/>
          <w:marTop w:val="0"/>
          <w:marBottom w:val="0"/>
          <w:divBdr>
            <w:top w:val="none" w:sz="0" w:space="0" w:color="auto"/>
            <w:left w:val="none" w:sz="0" w:space="0" w:color="auto"/>
            <w:bottom w:val="none" w:sz="0" w:space="0" w:color="auto"/>
            <w:right w:val="none" w:sz="0" w:space="0" w:color="auto"/>
          </w:divBdr>
        </w:div>
        <w:div w:id="1484086180">
          <w:marLeft w:val="640"/>
          <w:marRight w:val="0"/>
          <w:marTop w:val="0"/>
          <w:marBottom w:val="0"/>
          <w:divBdr>
            <w:top w:val="none" w:sz="0" w:space="0" w:color="auto"/>
            <w:left w:val="none" w:sz="0" w:space="0" w:color="auto"/>
            <w:bottom w:val="none" w:sz="0" w:space="0" w:color="auto"/>
            <w:right w:val="none" w:sz="0" w:space="0" w:color="auto"/>
          </w:divBdr>
        </w:div>
        <w:div w:id="1371952792">
          <w:marLeft w:val="640"/>
          <w:marRight w:val="0"/>
          <w:marTop w:val="0"/>
          <w:marBottom w:val="0"/>
          <w:divBdr>
            <w:top w:val="none" w:sz="0" w:space="0" w:color="auto"/>
            <w:left w:val="none" w:sz="0" w:space="0" w:color="auto"/>
            <w:bottom w:val="none" w:sz="0" w:space="0" w:color="auto"/>
            <w:right w:val="none" w:sz="0" w:space="0" w:color="auto"/>
          </w:divBdr>
        </w:div>
        <w:div w:id="604270544">
          <w:marLeft w:val="640"/>
          <w:marRight w:val="0"/>
          <w:marTop w:val="0"/>
          <w:marBottom w:val="0"/>
          <w:divBdr>
            <w:top w:val="none" w:sz="0" w:space="0" w:color="auto"/>
            <w:left w:val="none" w:sz="0" w:space="0" w:color="auto"/>
            <w:bottom w:val="none" w:sz="0" w:space="0" w:color="auto"/>
            <w:right w:val="none" w:sz="0" w:space="0" w:color="auto"/>
          </w:divBdr>
        </w:div>
        <w:div w:id="664476151">
          <w:marLeft w:val="640"/>
          <w:marRight w:val="0"/>
          <w:marTop w:val="0"/>
          <w:marBottom w:val="0"/>
          <w:divBdr>
            <w:top w:val="none" w:sz="0" w:space="0" w:color="auto"/>
            <w:left w:val="none" w:sz="0" w:space="0" w:color="auto"/>
            <w:bottom w:val="none" w:sz="0" w:space="0" w:color="auto"/>
            <w:right w:val="none" w:sz="0" w:space="0" w:color="auto"/>
          </w:divBdr>
        </w:div>
        <w:div w:id="512185801">
          <w:marLeft w:val="640"/>
          <w:marRight w:val="0"/>
          <w:marTop w:val="0"/>
          <w:marBottom w:val="0"/>
          <w:divBdr>
            <w:top w:val="none" w:sz="0" w:space="0" w:color="auto"/>
            <w:left w:val="none" w:sz="0" w:space="0" w:color="auto"/>
            <w:bottom w:val="none" w:sz="0" w:space="0" w:color="auto"/>
            <w:right w:val="none" w:sz="0" w:space="0" w:color="auto"/>
          </w:divBdr>
        </w:div>
        <w:div w:id="597299326">
          <w:marLeft w:val="640"/>
          <w:marRight w:val="0"/>
          <w:marTop w:val="0"/>
          <w:marBottom w:val="0"/>
          <w:divBdr>
            <w:top w:val="none" w:sz="0" w:space="0" w:color="auto"/>
            <w:left w:val="none" w:sz="0" w:space="0" w:color="auto"/>
            <w:bottom w:val="none" w:sz="0" w:space="0" w:color="auto"/>
            <w:right w:val="none" w:sz="0" w:space="0" w:color="auto"/>
          </w:divBdr>
        </w:div>
        <w:div w:id="968511732">
          <w:marLeft w:val="640"/>
          <w:marRight w:val="0"/>
          <w:marTop w:val="0"/>
          <w:marBottom w:val="0"/>
          <w:divBdr>
            <w:top w:val="none" w:sz="0" w:space="0" w:color="auto"/>
            <w:left w:val="none" w:sz="0" w:space="0" w:color="auto"/>
            <w:bottom w:val="none" w:sz="0" w:space="0" w:color="auto"/>
            <w:right w:val="none" w:sz="0" w:space="0" w:color="auto"/>
          </w:divBdr>
        </w:div>
        <w:div w:id="1406412803">
          <w:marLeft w:val="640"/>
          <w:marRight w:val="0"/>
          <w:marTop w:val="0"/>
          <w:marBottom w:val="0"/>
          <w:divBdr>
            <w:top w:val="none" w:sz="0" w:space="0" w:color="auto"/>
            <w:left w:val="none" w:sz="0" w:space="0" w:color="auto"/>
            <w:bottom w:val="none" w:sz="0" w:space="0" w:color="auto"/>
            <w:right w:val="none" w:sz="0" w:space="0" w:color="auto"/>
          </w:divBdr>
        </w:div>
        <w:div w:id="423303157">
          <w:marLeft w:val="640"/>
          <w:marRight w:val="0"/>
          <w:marTop w:val="0"/>
          <w:marBottom w:val="0"/>
          <w:divBdr>
            <w:top w:val="none" w:sz="0" w:space="0" w:color="auto"/>
            <w:left w:val="none" w:sz="0" w:space="0" w:color="auto"/>
            <w:bottom w:val="none" w:sz="0" w:space="0" w:color="auto"/>
            <w:right w:val="none" w:sz="0" w:space="0" w:color="auto"/>
          </w:divBdr>
        </w:div>
        <w:div w:id="263264910">
          <w:marLeft w:val="640"/>
          <w:marRight w:val="0"/>
          <w:marTop w:val="0"/>
          <w:marBottom w:val="0"/>
          <w:divBdr>
            <w:top w:val="none" w:sz="0" w:space="0" w:color="auto"/>
            <w:left w:val="none" w:sz="0" w:space="0" w:color="auto"/>
            <w:bottom w:val="none" w:sz="0" w:space="0" w:color="auto"/>
            <w:right w:val="none" w:sz="0" w:space="0" w:color="auto"/>
          </w:divBdr>
        </w:div>
      </w:divsChild>
    </w:div>
    <w:div w:id="181871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github.com/jhonleturne192005/exposicionBPMN.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A070C3A-17C9-4731-BF39-71F1404E0519}"/>
      </w:docPartPr>
      <w:docPartBody>
        <w:p w:rsidR="007578C3" w:rsidRDefault="00A8042A">
          <w:r w:rsidRPr="007C1E6F">
            <w:rPr>
              <w:rStyle w:val="Textodelmarcadordeposicin"/>
            </w:rPr>
            <w:t>Haga clic o pulse aquí para escribir texto.</w:t>
          </w:r>
        </w:p>
      </w:docPartBody>
    </w:docPart>
    <w:docPart>
      <w:docPartPr>
        <w:name w:val="CAE1698DC24D4EFFB3D0294C3C29F466"/>
        <w:category>
          <w:name w:val="General"/>
          <w:gallery w:val="placeholder"/>
        </w:category>
        <w:types>
          <w:type w:val="bbPlcHdr"/>
        </w:types>
        <w:behaviors>
          <w:behavior w:val="content"/>
        </w:behaviors>
        <w:guid w:val="{E9F470A6-6BA0-404F-925C-6F79B4E501C4}"/>
      </w:docPartPr>
      <w:docPartBody>
        <w:p w:rsidR="00B63DE5" w:rsidRDefault="007578C3" w:rsidP="007578C3">
          <w:pPr>
            <w:pStyle w:val="CAE1698DC24D4EFFB3D0294C3C29F466"/>
          </w:pPr>
          <w:r w:rsidRPr="007C1E6F">
            <w:rPr>
              <w:rStyle w:val="Textodelmarcadordeposicin"/>
            </w:rPr>
            <w:t>Haga clic o pulse aquí para escribir texto.</w:t>
          </w:r>
        </w:p>
      </w:docPartBody>
    </w:docPart>
    <w:docPart>
      <w:docPartPr>
        <w:name w:val="1FA86DCE396D4290BD89C5FC7897F718"/>
        <w:category>
          <w:name w:val="General"/>
          <w:gallery w:val="placeholder"/>
        </w:category>
        <w:types>
          <w:type w:val="bbPlcHdr"/>
        </w:types>
        <w:behaviors>
          <w:behavior w:val="content"/>
        </w:behaviors>
        <w:guid w:val="{23A90527-9544-4FE1-ACA3-1C6266C94049}"/>
      </w:docPartPr>
      <w:docPartBody>
        <w:p w:rsidR="00B63DE5" w:rsidRDefault="00A8042A">
          <w:pPr>
            <w:pStyle w:val="1FA86DCE396D4290BD89C5FC7897F718"/>
          </w:pPr>
          <w:r w:rsidRPr="007C1E6F">
            <w:rPr>
              <w:rStyle w:val="Textodelmarcadordeposicin"/>
            </w:rPr>
            <w:t>Haga clic o pulse aquí para escribir texto.</w:t>
          </w:r>
        </w:p>
      </w:docPartBody>
    </w:docPart>
    <w:docPart>
      <w:docPartPr>
        <w:name w:val="9A9EE17E99EB409F90DA6FAB8C09E703"/>
        <w:category>
          <w:name w:val="General"/>
          <w:gallery w:val="placeholder"/>
        </w:category>
        <w:types>
          <w:type w:val="bbPlcHdr"/>
        </w:types>
        <w:behaviors>
          <w:behavior w:val="content"/>
        </w:behaviors>
        <w:guid w:val="{B4D6952B-D679-4168-BD17-173641246A5E}"/>
      </w:docPartPr>
      <w:docPartBody>
        <w:p w:rsidR="00B63DE5" w:rsidRDefault="00A8042A">
          <w:pPr>
            <w:pStyle w:val="9A9EE17E99EB409F90DA6FAB8C09E703"/>
          </w:pPr>
          <w:r w:rsidRPr="007C1E6F">
            <w:rPr>
              <w:rStyle w:val="Textodelmarcadordeposicin"/>
            </w:rPr>
            <w:t>Haga clic o pulse aquí para escribir texto.</w:t>
          </w:r>
        </w:p>
      </w:docPartBody>
    </w:docPart>
    <w:docPart>
      <w:docPartPr>
        <w:name w:val="50C9C68CAD2A43A2B1D7686C86B962B5"/>
        <w:category>
          <w:name w:val="General"/>
          <w:gallery w:val="placeholder"/>
        </w:category>
        <w:types>
          <w:type w:val="bbPlcHdr"/>
        </w:types>
        <w:behaviors>
          <w:behavior w:val="content"/>
        </w:behaviors>
        <w:guid w:val="{4C7AA3CC-B073-446E-9B74-FAE6A7ED0C50}"/>
      </w:docPartPr>
      <w:docPartBody>
        <w:p w:rsidR="00B63DE5" w:rsidRDefault="007578C3" w:rsidP="007578C3">
          <w:pPr>
            <w:pStyle w:val="50C9C68CAD2A43A2B1D7686C86B962B5"/>
          </w:pPr>
          <w:r w:rsidRPr="007C1E6F">
            <w:rPr>
              <w:rStyle w:val="Textodelmarcadordeposicin"/>
            </w:rPr>
            <w:t>Haga clic o pulse aquí para escribir texto.</w:t>
          </w:r>
        </w:p>
      </w:docPartBody>
    </w:docPart>
    <w:docPart>
      <w:docPartPr>
        <w:name w:val="28F8BF8C59E340ECB4E40B9B0FAB7118"/>
        <w:category>
          <w:name w:val="General"/>
          <w:gallery w:val="placeholder"/>
        </w:category>
        <w:types>
          <w:type w:val="bbPlcHdr"/>
        </w:types>
        <w:behaviors>
          <w:behavior w:val="content"/>
        </w:behaviors>
        <w:guid w:val="{5DD87CF1-FE5F-4583-95ED-7D5EA62ACC8E}"/>
      </w:docPartPr>
      <w:docPartBody>
        <w:p w:rsidR="00B63DE5" w:rsidRDefault="00A8042A">
          <w:pPr>
            <w:pStyle w:val="28F8BF8C59E340ECB4E40B9B0FAB7118"/>
          </w:pPr>
          <w:r w:rsidRPr="007C1E6F">
            <w:rPr>
              <w:rStyle w:val="Textodelmarcadordeposicin"/>
            </w:rPr>
            <w:t>Haga clic o pulse aquí para escribir texto.</w:t>
          </w:r>
        </w:p>
      </w:docPartBody>
    </w:docPart>
    <w:docPart>
      <w:docPartPr>
        <w:name w:val="89C429D7471D4C2AB5E2AF1EED1B2EC5"/>
        <w:category>
          <w:name w:val="General"/>
          <w:gallery w:val="placeholder"/>
        </w:category>
        <w:types>
          <w:type w:val="bbPlcHdr"/>
        </w:types>
        <w:behaviors>
          <w:behavior w:val="content"/>
        </w:behaviors>
        <w:guid w:val="{28EB7902-00FA-4038-863C-C86909FB9824}"/>
      </w:docPartPr>
      <w:docPartBody>
        <w:p w:rsidR="00B63DE5" w:rsidRDefault="00A8042A">
          <w:pPr>
            <w:pStyle w:val="89C429D7471D4C2AB5E2AF1EED1B2EC5"/>
          </w:pPr>
          <w:r w:rsidRPr="007C1E6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2A"/>
    <w:rsid w:val="007328EC"/>
    <w:rsid w:val="007578C3"/>
    <w:rsid w:val="00874477"/>
    <w:rsid w:val="00A663E6"/>
    <w:rsid w:val="00A8042A"/>
    <w:rsid w:val="00A860C0"/>
    <w:rsid w:val="00AF49CF"/>
    <w:rsid w:val="00B63D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DBABA5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78C3"/>
    <w:rPr>
      <w:color w:val="666666"/>
    </w:rPr>
  </w:style>
  <w:style w:type="paragraph" w:customStyle="1" w:styleId="CAE1698DC24D4EFFB3D0294C3C29F466">
    <w:name w:val="CAE1698DC24D4EFFB3D0294C3C29F466"/>
    <w:rsid w:val="007578C3"/>
    <w:rPr>
      <w:lang w:val="es-ES" w:eastAsia="es-ES"/>
    </w:rPr>
  </w:style>
  <w:style w:type="paragraph" w:customStyle="1" w:styleId="1FA86DCE396D4290BD89C5FC7897F718">
    <w:name w:val="1FA86DCE396D4290BD89C5FC7897F718"/>
    <w:rPr>
      <w:lang w:val="es-ES" w:eastAsia="es-ES"/>
    </w:rPr>
  </w:style>
  <w:style w:type="paragraph" w:customStyle="1" w:styleId="9A9EE17E99EB409F90DA6FAB8C09E703">
    <w:name w:val="9A9EE17E99EB409F90DA6FAB8C09E703"/>
    <w:rPr>
      <w:lang w:val="es-ES" w:eastAsia="es-ES"/>
    </w:rPr>
  </w:style>
  <w:style w:type="paragraph" w:customStyle="1" w:styleId="50C9C68CAD2A43A2B1D7686C86B962B5">
    <w:name w:val="50C9C68CAD2A43A2B1D7686C86B962B5"/>
    <w:rsid w:val="007578C3"/>
    <w:rPr>
      <w:lang w:val="es-ES" w:eastAsia="es-ES"/>
    </w:rPr>
  </w:style>
  <w:style w:type="paragraph" w:customStyle="1" w:styleId="28F8BF8C59E340ECB4E40B9B0FAB7118">
    <w:name w:val="28F8BF8C59E340ECB4E40B9B0FAB7118"/>
    <w:rPr>
      <w:lang w:val="es-ES" w:eastAsia="es-ES"/>
    </w:rPr>
  </w:style>
  <w:style w:type="paragraph" w:customStyle="1" w:styleId="89C429D7471D4C2AB5E2AF1EED1B2EC5">
    <w:name w:val="89C429D7471D4C2AB5E2AF1EED1B2EC5"/>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7ED1F4-155A-4A14-B70F-4502D6A0EF9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94dbc219-69a8-4a07-a19a-0fc6eeded480&quot;,&quot;properties&quot;:{&quot;noteIndex&quot;:0},&quot;isEdited&quot;:false,&quot;manualOverride&quot;:{&quot;isManuallyOverridden&quot;:false,&quot;citeprocText&quot;:&quot;[1]&quot;,&quot;manualOverrideText&quot;:&quot;&quot;},&quot;citationTag&quot;:&quot;MENDELEY_CITATION_v3_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&quot;,&quot;citationItems&quot;:[{&quot;id&quot;:&quot;bbb4bdcd-7b32-38d0-ac62-46d859a54b44&quot;,&quot;itemData&quot;:{&quot;type&quot;:&quot;book&quot;,&quot;id&quot;:&quot;bbb4bdcd-7b32-38d0-ac62-46d859a54b44&quot;,&quot;title&quot;:&quot;Process Mining&quot;,&quot;groupId&quot;:&quot;6bc66eaa-1a60-3c94-be66-a673817d77b5&quot;,&quot;author&quot;:[{&quot;family&quot;:&quot;Aalst&quot;,&quot;given&quot;:&quot;Wil&quot;,&quot;parse-names&quot;:false,&quot;dropping-particle&quot;:&quot;&quot;,&quot;non-dropping-particle&quot;:&quot;van der&quot;}],&quot;DOI&quot;:&quot;10.1007/978-3-662-49851-4&quot;,&quot;ISBN&quot;:&quot;978-3-662-49850-7&quot;,&quot;issued&quot;:{&quot;date-parts&quot;:[[2016]]},&quot;publisher-place&quot;:&quot;Berlin, Heidelberg&quot;,&quot;publisher&quot;:&quot;Springer Berlin Heidelberg&quot;,&quot;container-title-short&quot;:&quot;&quot;},&quot;isTemporary&quot;:false,&quot;suppress-author&quot;:false,&quot;composite&quot;:false,&quot;author-only&quot;:false}]},{&quot;citationID&quot;:&quot;MENDELEY_CITATION_51923ccf-1ed5-4858-abcb-7f3b9863cf1c&quot;,&quot;properties&quot;:{&quot;noteIndex&quot;:0},&quot;isEdited&quot;:false,&quot;manualOverride&quot;:{&quot;isManuallyOverridden&quot;:false,&quot;citeprocText&quot;:&quot;[2]&quot;,&quot;manualOverrideText&quot;:&quot;&quot;},&quot;citationTag&quot;:&quot;MENDELEY_CITATION_v3_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&quot;,&quot;citationItems&quot;:[{&quot;id&quot;:&quot;2c0e1b6b-bf07-36ae-a242-aca655c56b7e&quot;,&quot;itemData&quot;:{&quot;type&quot;:&quot;paper-conference&quot;,&quot;id&quot;:&quot;2c0e1b6b-bf07-36ae-a242-aca655c56b7e&quot;,&quot;title&quot;:&quot;BPMN Model Interchange&quot;,&quot;groupId&quot;:&quot;6bc66eaa-1a60-3c94-be66-a673817d77b5&quot;,&quot;author&quot;:[{&quot;family&quot;:&quot;Kurz&quot;,&quot;given&quot;:&quot;Matthias&quot;,&quot;parse-names&quot;:false,&quot;dropping-particle&quot;:&quot;&quot;,&quot;non-dropping-particle&quot;:&quot;&quot;}],&quot;container-title&quot;:&quot;Proceedings of the 8th International Conference on Subject-oriented Business Process Management&quot;,&quot;DOI&quot;:&quot;10.1145/2882879.2882886&quot;,&quot;ISBN&quot;:&quot;9781450340717&quot;,&quot;issued&quot;:{&quot;date-parts&quot;:[[2016,4,7]]},&quot;publisher-place&quot;:&quot;New York, NY, USA&quot;,&quot;page&quot;:&quot;1-10&quot;,&quot;publisher&quot;:&quot;ACM&quot;,&quot;container-title-short&quot;:&quot;&quot;},&quot;isTemporary&quot;:false,&quot;suppress-author&quot;:false,&quot;composite&quot;:false,&quot;author-only&quot;:false}]},{&quot;citationID&quot;:&quot;MENDELEY_CITATION_1575328e-ac13-4ca5-b875-75af0af0293d&quot;,&quot;properties&quot;:{&quot;noteIndex&quot;:0},&quot;isEdited&quot;:false,&quot;manualOverride&quot;:{&quot;isManuallyOverridden&quot;:false,&quot;citeprocText&quot;:&quot;[3]&quot;,&quot;manualOverrideText&quot;:&quot;&quot;},&quot;citationTag&quot;:&quot;MENDELEY_CITATION_v3_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&quot;,&quot;citationItems&quot;:[{&quot;id&quot;:&quot;9b33210b-d068-3f7c-a94b-2927f10d027d&quot;,&quot;itemData&quot;:{&quot;type&quot;:&quot;book&quot;,&quot;id&quot;:&quot;9b33210b-d068-3f7c-a94b-2927f10d027d&quot;,&quot;title&quot;:&quot;Business Process Management&quot;,&quot;groupId&quot;:&quot;6bc66eaa-1a60-3c94-be66-a673817d77b5&quot;,&quot;author&quot;:[{&quot;family&quot;:&quot;Weske&quot;,&quot;given&quot;:&quot;Mathias&quot;,&quot;parse-names&quot;:false,&quot;dropping-particle&quot;:&quot;&quot;,&quot;non-dropping-particle&quot;:&quot;&quot;}],&quot;DOI&quot;:&quot;10.1007/978-3-642-28616-2&quot;,&quot;ISBN&quot;:&quot;978-3-642-28615-5&quot;,&quot;issued&quot;:{&quot;date-parts&quot;:[[2012]]},&quot;publisher-place&quot;:&quot;Berlin, Heidelberg&quot;,&quot;publisher&quot;:&quot;Springer Berlin Heidelberg&quot;,&quot;container-title-short&quot;:&quot;&quot;},&quot;isTemporary&quot;:false,&quot;suppress-author&quot;:false,&quot;composite&quot;:false,&quot;author-only&quot;:false}]},{&quot;citationID&quot;:&quot;MENDELEY_CITATION_fc29a978-0215-4580-b008-7c03a11b8fc8&quot;,&quot;properties&quot;:{&quot;noteIndex&quot;:0},&quot;isEdited&quot;:false,&quot;manualOverride&quot;:{&quot;isManuallyOverridden&quot;:false,&quot;citeprocText&quot;:&quot;[1]&quot;,&quot;manualOverrideText&quot;:&quot;&quot;},&quot;citationTag&quot;:&quot;MENDELEY_CITATION_v3_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&quot;,&quot;citationItems&quot;:[{&quot;id&quot;:&quot;bbb4bdcd-7b32-38d0-ac62-46d859a54b44&quot;,&quot;itemData&quot;:{&quot;type&quot;:&quot;book&quot;,&quot;id&quot;:&quot;bbb4bdcd-7b32-38d0-ac62-46d859a54b44&quot;,&quot;title&quot;:&quot;Process Mining&quot;,&quot;groupId&quot;:&quot;6bc66eaa-1a60-3c94-be66-a673817d77b5&quot;,&quot;author&quot;:[{&quot;family&quot;:&quot;Aalst&quot;,&quot;given&quot;:&quot;Wil&quot;,&quot;parse-names&quot;:false,&quot;dropping-particle&quot;:&quot;&quot;,&quot;non-dropping-particle&quot;:&quot;van der&quot;}],&quot;DOI&quot;:&quot;10.1007/978-3-662-49851-4&quot;,&quot;ISBN&quot;:&quot;978-3-662-49850-7&quot;,&quot;issued&quot;:{&quot;date-parts&quot;:[[2016]]},&quot;publisher-place&quot;:&quot;Berlin, Heidelberg&quot;,&quot;publisher&quot;:&quot;Springer Berlin Heidelberg&quot;,&quot;container-title-short&quot;:&quot;&quot;},&quot;isTemporary&quot;:false,&quot;suppress-author&quot;:false,&quot;composite&quot;:false,&quot;author-only&quot;:false}]},{&quot;citationID&quot;:&quot;MENDELEY_CITATION_8972cbf9-839b-4852-be76-970a80a8dc1c&quot;,&quot;properties&quot;:{&quot;noteIndex&quot;:0},&quot;isEdited&quot;:false,&quot;manualOverride&quot;:{&quot;isManuallyOverridden&quot;:false,&quot;citeprocText&quot;:&quot;[2]&quot;,&quot;manualOverrideText&quot;:&quot;&quot;},&quot;citationTag&quot;:&quot;MENDELEY_CITATION_v3_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&quot;,&quot;citationItems&quot;:[{&quot;id&quot;:&quot;2c0e1b6b-bf07-36ae-a242-aca655c56b7e&quot;,&quot;itemData&quot;:{&quot;type&quot;:&quot;paper-conference&quot;,&quot;id&quot;:&quot;2c0e1b6b-bf07-36ae-a242-aca655c56b7e&quot;,&quot;title&quot;:&quot;BPMN Model Interchange&quot;,&quot;groupId&quot;:&quot;6bc66eaa-1a60-3c94-be66-a673817d77b5&quot;,&quot;author&quot;:[{&quot;family&quot;:&quot;Kurz&quot;,&quot;given&quot;:&quot;Matthias&quot;,&quot;parse-names&quot;:false,&quot;dropping-particle&quot;:&quot;&quot;,&quot;non-dropping-particle&quot;:&quot;&quot;}],&quot;container-title&quot;:&quot;Proceedings of the 8th International Conference on Subject-oriented Business Process Management&quot;,&quot;DOI&quot;:&quot;10.1145/2882879.2882886&quot;,&quot;ISBN&quot;:&quot;9781450340717&quot;,&quot;issued&quot;:{&quot;date-parts&quot;:[[2016,4,7]]},&quot;publisher-place&quot;:&quot;New York, NY, USA&quot;,&quot;page&quot;:&quot;1-10&quot;,&quot;publisher&quot;:&quot;ACM&quot;,&quot;container-title-short&quot;:&quot;&quot;},&quot;isTemporary&quot;:false,&quot;suppress-author&quot;:false,&quot;composite&quot;:false,&quot;author-only&quot;:false}]},{&quot;citationID&quot;:&quot;MENDELEY_CITATION_efe8b84b-7216-49fa-a206-c7caaaffbf2c&quot;,&quot;properties&quot;:{&quot;noteIndex&quot;:0},&quot;isEdited&quot;:false,&quot;manualOverride&quot;:{&quot;isManuallyOverridden&quot;:false,&quot;citeprocText&quot;:&quot;[3]&quot;,&quot;manualOverrideText&quot;:&quot;&quot;},&quot;citationTag&quot;:&quot;MENDELEY_CITATION_v3_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&quot;,&quot;citationItems&quot;:[{&quot;id&quot;:&quot;9b33210b-d068-3f7c-a94b-2927f10d027d&quot;,&quot;itemData&quot;:{&quot;type&quot;:&quot;book&quot;,&quot;id&quot;:&quot;9b33210b-d068-3f7c-a94b-2927f10d027d&quot;,&quot;title&quot;:&quot;Business Process Management&quot;,&quot;groupId&quot;:&quot;6bc66eaa-1a60-3c94-be66-a673817d77b5&quot;,&quot;author&quot;:[{&quot;family&quot;:&quot;Weske&quot;,&quot;given&quot;:&quot;Mathias&quot;,&quot;parse-names&quot;:false,&quot;dropping-particle&quot;:&quot;&quot;,&quot;non-dropping-particle&quot;:&quot;&quot;}],&quot;DOI&quot;:&quot;10.1007/978-3-642-28616-2&quot;,&quot;ISBN&quot;:&quot;978-3-642-28615-5&quot;,&quot;issued&quot;:{&quot;date-parts&quot;:[[2012]]},&quot;publisher-place&quot;:&quot;Berlin, Heidelberg&quot;,&quot;publisher&quot;:&quot;Springer Berlin Heidelberg&quot;,&quot;container-title-short&quot;:&quot;&quot;},&quot;isTemporary&quot;:false,&quot;suppress-author&quot;:false,&quot;composite&quot;:false,&quot;author-only&quot;:false}]},{&quot;citationID&quot;:&quot;MENDELEY_CITATION_e7bb63b2-f592-4515-9169-416eb48f4b8f&quot;,&quot;properties&quot;:{&quot;noteIndex&quot;:0},&quot;isEdited&quot;:false,&quot;manualOverride&quot;:{&quot;isManuallyOverridden&quot;:false,&quot;citeprocText&quot;:&quot;[4]&quot;,&quot;manualOverrideText&quot;:&quot;&quot;},&quot;citationTag&quot;:&quot;MENDELEY_CITATION_v3_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&quot;,&quot;citationItems&quot;:[{&quot;id&quot;:&quot;49bfc089-0847-312f-9a20-383a6f1d9520&quot;,&quot;itemData&quot;:{&quot;type&quot;:&quot;article-journal&quot;,&quot;id&quot;:&quot;49bfc089-0847-312f-9a20-383a6f1d9520&quot;,&quot;title&quot;:&quot;BPMN4MOOC: A BPMN extension for the design of connectivist MOOC&quot;,&quot;groupId&quot;:&quot;6bc66eaa-1a60-3c94-be66-a673817d77b5&quot;,&quot;author&quot;:[{&quot;family&quot;:&quot;Bakki&quot;,&quot;given&quot;:&quot;Aïcha&quot;,&quot;parse-names&quot;:false,&quot;dropping-particle&quot;:&quot;&quot;,&quot;non-dropping-particle&quot;:&quot;&quot;},{&quot;family&quot;:&quot;Oubahssi&quot;,&quot;given&quot;:&quot;Lahcen&quot;,&quot;parse-names&quot;:false,&quot;dropping-particle&quot;:&quot;&quot;,&quot;non-dropping-particle&quot;:&quot;&quot;},{&quot;family&quot;:&quot;Laghouaouta&quot;,&quot;given&quot;:&quot;Youness&quot;,&quot;parse-names&quot;:false,&quot;dropping-particle&quot;:&quot;&quot;,&quot;non-dropping-particle&quot;:&quot;&quot;},{&quot;family&quot;:&quot;George&quot;,&quot;given&quot;:&quot;Sébastien&quot;,&quot;parse-names&quot;:false,&quot;dropping-particle&quot;:&quot;&quot;,&quot;non-dropping-particle&quot;:&quot;&quot;}],&quot;container-title&quot;:&quot;Interactive Learning Environments&quot;,&quot;DOI&quot;:&quot;10.1080/10494820.2023.2190353&quot;,&quot;ISSN&quot;:&quot;1049-4820&quot;,&quot;issued&quot;:{&quot;date-parts&quot;:[[2023,4,6]]},&quot;page&quot;:&quot;1-23&quot;,&quot;container-title-short&quot;:&quot;&quot;},&quot;isTemporary&quot;:false,&quot;suppress-author&quot;:false,&quot;composite&quot;:false,&quot;author-only&quot;:false}]},{&quot;citationID&quot;:&quot;MENDELEY_CITATION_489ef472-01cd-4d27-a02e-abcb4ab68a14&quot;,&quot;properties&quot;:{&quot;noteIndex&quot;:0},&quot;isEdited&quot;:false,&quot;manualOverride&quot;:{&quot;isManuallyOverridden&quot;:false,&quot;citeprocText&quot;:&quot;[5]&quot;,&quot;manualOverrideText&quot;:&quot;&quot;},&quot;citationTag&quot;:&quot;MENDELEY_CITATION_v3_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Swic3VwcHJlc3MtYXV0aG9yIjpmYWxzZSwiY29tcG9zaXRlIjpmYWxzZSwiYXV0aG9yLW9ubHkiOmZhbHNlfV19&quot;,&quot;citationItems&quot;:[{&quot;id&quot;:&quot;30429985-b0c0-364f-9e22-241f6abaff85&quot;,&quot;itemData&quot;:{&quot;type&quot;:&quot;paper-conference&quot;,&quot;id&quot;:&quot;30429985-b0c0-364f-9e22-241f6abaff85&quot;,&quot;title&quot;:&quot;Quantifying the Similarity of BPMN Processes&quot;,&quot;groupId&quot;:&quot;6bc66eaa-1a60-3c94-be66-a673817d77b5&quot;,&quot;author&quot;:[{&quot;family&quot;:&quot;Salaun&quot;,&quot;given&quot;:&quot;Gwen&quot;,&quot;parse-names&quot;:false,&quot;dropping-particle&quot;:&quot;&quot;,&quot;non-dropping-particle&quot;:&quot;&quot;}],&quot;container-title&quot;:&quot;2022 29th Asia-Pacific Software Engineering Conference (APSEC)&quot;,&quot;DOI&quot;:&quot;10.1109/APSEC57359.2022.00050&quot;,&quot;ISBN&quot;:&quot;978-1-6654-5537-4&quot;,&quot;issued&quot;:{&quot;date-parts&quot;:[[2022,12]]},&quot;page&quot;:&quot;377-386&quot;,&quot;publisher&quot;:&quot;IEEE&quot;,&quot;container-title-short&quot;:&quot;&quot;},&quot;isTemporary&quot;:false,&quot;suppress-author&quot;:false,&quot;composite&quot;:false,&quot;author-only&quot;:false}]},{&quot;citationID&quot;:&quot;MENDELEY_CITATION_59efe066-00ba-46e5-a1b2-008499079a6e&quot;,&quot;properties&quot;:{&quot;noteIndex&quot;:0},&quot;isEdited&quot;:false,&quot;manualOverride&quot;:{&quot;isManuallyOverridden&quot;:false,&quot;citeprocText&quot;:&quot;[6]&quot;,&quot;manualOverrideText&quot;:&quot;&quot;},&quot;citationTag&quot;:&quot;MENDELEY_CITATION_v3_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Swic3VwcHJlc3MtYXV0aG9yIjpmYWxzZSwiY29tcG9zaXRlIjpmYWxzZSwiYXV0aG9yLW9ubHkiOmZhbHNlfV19&quot;,&quot;citationItems&quot;:[{&quot;id&quot;:&quot;8012cfe0-3635-3183-aa07-99579a272da5&quot;,&quot;itemData&quot;:{&quot;type&quot;:&quot;paper-conference&quot;,&quot;id&quot;:&quot;8012cfe0-3635-3183-aa07-99579a272da5&quot;,&quot;title&quot;:&quot;BPMN++: Comprehensive Business Process Modeling for Industrial Internet Application&quot;,&quot;groupId&quot;:&quot;6bc66eaa-1a60-3c94-be66-a673817d77b5&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suppress-author&quot;:false,&quot;composite&quot;:false,&quot;author-only&quot;:false}]},{&quot;citationID&quot;:&quot;MENDELEY_CITATION_4e80ac8c-701f-4984-b384-986608b282fc&quot;,&quot;properties&quot;:{&quot;noteIndex&quot;:0},&quot;isEdited&quot;:false,&quot;manualOverride&quot;:{&quot;isManuallyOverridden&quot;:false,&quot;citeprocText&quot;:&quot;[5]&quot;,&quot;manualOverrideText&quot;:&quot;&quot;},&quot;citationTag&quot;:&quot;MENDELEY_CITATION_v3_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Swic3VwcHJlc3MtYXV0aG9yIjpmYWxzZSwiY29tcG9zaXRlIjpmYWxzZSwiYXV0aG9yLW9ubHkiOmZhbHNlfV19&quot;,&quot;citationItems&quot;:[{&quot;id&quot;:&quot;30429985-b0c0-364f-9e22-241f6abaff85&quot;,&quot;itemData&quot;:{&quot;type&quot;:&quot;paper-conference&quot;,&quot;id&quot;:&quot;30429985-b0c0-364f-9e22-241f6abaff85&quot;,&quot;title&quot;:&quot;Quantifying the Similarity of BPMN Processes&quot;,&quot;groupId&quot;:&quot;6bc66eaa-1a60-3c94-be66-a673817d77b5&quot;,&quot;author&quot;:[{&quot;family&quot;:&quot;Salaun&quot;,&quot;given&quot;:&quot;Gwen&quot;,&quot;parse-names&quot;:false,&quot;dropping-particle&quot;:&quot;&quot;,&quot;non-dropping-particle&quot;:&quot;&quot;}],&quot;container-title&quot;:&quot;2022 29th Asia-Pacific Software Engineering Conference (APSEC)&quot;,&quot;DOI&quot;:&quot;10.1109/APSEC57359.2022.00050&quot;,&quot;ISBN&quot;:&quot;978-1-6654-5537-4&quot;,&quot;issued&quot;:{&quot;date-parts&quot;:[[2022,12]]},&quot;page&quot;:&quot;377-386&quot;,&quot;publisher&quot;:&quot;IEEE&quot;,&quot;container-title-short&quot;:&quot;&quot;},&quot;isTemporary&quot;:false,&quot;suppress-author&quot;:false,&quot;composite&quot;:false,&quot;author-only&quot;:false}]},{&quot;citationID&quot;:&quot;MENDELEY_CITATION_9a29d8b9-85c3-4fe4-976f-69c8832ca33a&quot;,&quot;properties&quot;:{&quot;noteIndex&quot;:0},&quot;isEdited&quot;:false,&quot;manualOverride&quot;:{&quot;isManuallyOverridden&quot;:false,&quot;citeprocText&quot;:&quot;[6], [7]&quot;,&quot;manualOverrideText&quot;:&quot;&quot;},&quot;citationTag&quot;:&quot;MENDELEY_CITATION_v3_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&quot;,&quot;citationItems&quot;:[{&quot;id&quot;:&quot;8012cfe0-3635-3183-aa07-99579a272da5&quot;,&quot;itemData&quot;:{&quot;type&quot;:&quot;paper-conference&quot;,&quot;id&quot;:&quot;8012cfe0-3635-3183-aa07-99579a272da5&quot;,&quot;title&quot;:&quot;BPMN++: Comprehensive Business Process Modeling for Industrial Internet Application&quot;,&quot;groupId&quot;:&quot;6bc66eaa-1a60-3c94-be66-a673817d77b5&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suppress-author&quot;:false,&quot;composite&quot;:false,&quot;author-only&quot;:false},{&quot;id&quot;:&quot;7c60f329-c626-372d-8863-2cf7fa4bead7&quot;,&quot;itemData&quot;:{&quot;type&quot;:&quot;paper-conference&quot;,&quot;id&quot;:&quot;7c60f329-c626-372d-8863-2cf7fa4bead7&quot;,&quot;title&quot;:&quot;USESPEC to BPMN: Web generator program for use case specification to BPMN&quot;,&quot;groupId&quot;:&quot;6bc66eaa-1a60-3c94-be66-a673817d77b5&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bb6d9fee-d319-476b-ade0-fa3667279518&quot;,&quot;properties&quot;:{&quot;noteIndex&quot;:0},&quot;isEdited&quot;:false,&quot;manualOverride&quot;:{&quot;isManuallyOverridden&quot;:false,&quot;citeprocText&quot;:&quot;[6]&quot;,&quot;manualOverrideText&quot;:&quot;&quot;},&quot;citationTag&quot;:&quot;MENDELEY_CITATION_v3_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Swic3VwcHJlc3MtYXV0aG9yIjpmYWxzZSwiY29tcG9zaXRlIjpmYWxzZSwiYXV0aG9yLW9ubHkiOmZhbHNlfV19&quot;,&quot;citationItems&quot;:[{&quot;id&quot;:&quot;8012cfe0-3635-3183-aa07-99579a272da5&quot;,&quot;itemData&quot;:{&quot;type&quot;:&quot;paper-conference&quot;,&quot;id&quot;:&quot;8012cfe0-3635-3183-aa07-99579a272da5&quot;,&quot;title&quot;:&quot;BPMN++: Comprehensive Business Process Modeling for Industrial Internet Application&quot;,&quot;groupId&quot;:&quot;6bc66eaa-1a60-3c94-be66-a673817d77b5&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suppress-author&quot;:false,&quot;composite&quot;:false,&quot;author-only&quot;:false}]},{&quot;citationID&quot;:&quot;MENDELEY_CITATION_c28a363c-b9fb-4abd-86f1-c87da4db21bc&quot;,&quot;properties&quot;:{&quot;noteIndex&quot;:0},&quot;isEdited&quot;:false,&quot;manualOverride&quot;:{&quot;isManuallyOverridden&quot;:false,&quot;citeprocText&quot;:&quot;[7]&quot;,&quot;manualOverrideText&quot;:&quot;&quot;},&quot;citationTag&quot;:&quot;MENDELEY_CITATION_v3_eyJjaXRhdGlvbklEIjoiTUVOREVMRVlfQ0lUQVRJT05fYzI4YTM2M2MtYjlmYi00YWJkLTg2ZjEtYzg3ZGE0ZGIyMWJj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quot;,&quot;citationItems&quot;:[{&quot;id&quot;:&quot;7c60f329-c626-372d-8863-2cf7fa4bead7&quot;,&quot;itemData&quot;:{&quot;type&quot;:&quot;paper-conference&quot;,&quot;id&quot;:&quot;7c60f329-c626-372d-8863-2cf7fa4bead7&quot;,&quot;title&quot;:&quot;USESPEC to BPMN: Web generator program for use case specification to BPMN&quot;,&quot;groupId&quot;:&quot;6bc66eaa-1a60-3c94-be66-a673817d77b5&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suppress-author&quot;:false,&quot;composite&quot;:false,&quot;author-only&quot;:false}]},{&quot;citationID&quot;:&quot;MENDELEY_CITATION_e0fd6b85-fba0-4c5a-a6d1-58c5591cfa03&quot;,&quot;properties&quot;:{&quot;noteIndex&quot;:0},&quot;isEdited&quot;:false,&quot;manualOverride&quot;:{&quot;isManuallyOverridden&quot;:false,&quot;citeprocText&quot;:&quot;[8]&quot;,&quot;manualOverrideText&quot;:&quot;&quot;},&quot;citationTag&quot;:&quot;MENDELEY_CITATION_v3_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&quot;,&quot;citationItems&quot;:[{&quot;id&quot;:&quot;fc8d593b-edd5-3b0f-b26d-12a314fa0bd0&quot;,&quot;itemData&quot;:{&quot;type&quot;:&quot;chapter&quot;,&quot;id&quot;:&quot;fc8d593b-edd5-3b0f-b26d-12a314fa0bd0&quot;,&quot;title&quot;:&quot;BPMN-CREATOR – Ein innovatives Tool zur vollautomatischen Digitalisierung zuvor manuell erstellter Geschäftsprozessmodelle&quot;,&quot;groupId&quot;:&quot;6bc66eaa-1a60-3c94-be66-a673817d77b5&quot;,&quot;author&quot;:[{&quot;family&quot;:&quot;Ipek-Ugay&quot;,&quot;given&quot;:&quot;Selcan&quot;,&quot;parse-names&quot;:false,&quot;dropping-particle&quot;:&quot;&quot;,&quot;non-dropping-particle&quot;:&quot;&quot;},{&quot;family&quot;:&quot;Herrmann&quot;,&quot;given&quot;:&quot;Tabea&quot;,&quot;parse-names&quot;:false,&quot;dropping-particle&quot;:&quot;&quot;,&quot;non-dropping-particle&quot;:&quot;&quot;},{&quot;family&quot;:&quot;Siegeris&quot;,&quot;given&quot;:&quot;Eric&quot;,&quot;parse-names&quot;:false,&quot;dropping-particle&quot;:&quot;&quot;,&quot;non-dropping-particle&quot;:&quot;&quot;}],&quot;container-title&quot;:&quot;Angewandte Forschung in der  Wirtschaftsinformatik 2022&quot;,&quot;DOI&quot;:&quot;10.30844/AKWI_2022_20&quot;,&quot;issued&quot;:{&quot;date-parts&quot;:[[2022,9,11]]},&quot;page&quot;:&quot;305-315&quot;,&quot;publisher&quot;:&quot;GITO mbH Verlag&quot;,&quot;container-title-short&quot;:&quot;&quot;},&quot;isTemporary&quot;:false,&quot;suppress-author&quot;:false,&quot;composite&quot;:false,&quot;author-only&quot;:false}]},{&quot;citationID&quot;:&quot;MENDELEY_CITATION_81d8e566-a2dd-4245-a233-bc1e85a754ad&quot;,&quot;properties&quot;:{&quot;noteIndex&quot;:0},&quot;isEdited&quot;:false,&quot;manualOverride&quot;:{&quot;isManuallyOverridden&quot;:false,&quot;citeprocText&quot;:&quot;[9]&quot;,&quot;manualOverrideText&quot;:&quot;&quot;},&quot;citationTag&quot;:&quot;MENDELEY_CITATION_v3_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LCJzdXBwcmVzcy1hdXRob3IiOmZhbHNlLCJjb21wb3NpdGUiOmZhbHNlLCJhdXRob3Itb25seSI6ZmFsc2V9XX0=&quot;,&quot;citationItems&quot;:[{&quot;id&quot;:&quot;0e895c82-b022-33fb-8712-602058806957&quot;,&quot;itemData&quot;:{&quot;type&quot;:&quot;paper-conference&quot;,&quot;id&quot;:&quot;0e895c82-b022-33fb-8712-602058806957&quot;,&quot;title&quot;:&quot;Analyzing Realizability of BPMN Choreographies&quot;,&quot;groupId&quot;:&quot;6bc66eaa-1a60-3c94-be66-a673817d77b5&quot;,&quot;author&quot;:[{&quot;family&quot;:&quot;Zhang&quot;,&quot;given&quot;:&quot;Mei&quot;,&quot;parse-names&quot;:false,&quot;dropping-particle&quot;:&quot;&quot;,&quot;non-dropping-particle&quot;:&quot;&quot;},{&quot;family&quot;:&quot;Li&quot;,&quot;given&quot;:&quot;Hui&quot;,&quot;parse-names&quot;:false,&quot;dropping-particle&quot;:&quot;&quot;,&quot;non-dropping-particle&quot;:&quot;&quot;},{&quot;family&quot;:&quot;Huang&quot;,&quot;given&quot;:&quot;Zuyuan&quot;,&quot;parse-names&quot;:false,&quot;dropping-particle&quot;:&quot;&quot;,&quot;non-dropping-particle&quot;:&quot;&quot;},{&quot;family&quot;:&quot;Huang&quot;,&quot;given&quot;:&quot;Yudou&quot;,&quot;parse-names&quot;:false,&quot;dropping-particle&quot;:&quot;&quot;,&quot;non-dropping-particle&quot;:&quot;&quot;},{&quot;family&quot;:&quot;Bao&quot;,&quot;given&quot;:&quot;Fu&quot;,&quot;parse-names&quot;:false,&quot;dropping-particle&quot;:&quot;&quot;,&quot;non-dropping-particle&quot;:&quot;&quot;}],&quot;container-title&quot;:&quot;2022 IEEE Intl Conf on Dependable, Autonomic and Secure Computing, Intl Conf on Pervasive Intelligence and Computing, Intl Conf on Cloud and Big Data Computing, Intl Conf on Cyber Science and Technology Congress (DASC/PiCom/CBDCom/CyberSciTech)&quot;,&quot;DOI&quot;:&quot;10.1109/DASC/PiCom/CBDCom/Cy55231.2022.9927990&quot;,&quot;ISBN&quot;:&quot;978-1-6654-6297-6&quot;,&quot;issued&quot;:{&quot;date-parts&quot;:[[2022,9,12]]},&quot;page&quot;:&quot;1-6&quot;,&quot;publisher&quot;:&quot;IEEE&quot;,&quot;container-title-short&quot;:&quot;&quot;},&quot;isTemporary&quot;:false,&quot;suppress-author&quot;:false,&quot;composite&quot;:false,&quot;author-only&quot;:false}]},{&quot;citationID&quot;:&quot;MENDELEY_CITATION_d4c8c31c-7650-43bf-8b5d-3bea199e77c8&quot;,&quot;properties&quot;:{&quot;noteIndex&quot;:0},&quot;isEdited&quot;:false,&quot;manualOverride&quot;:{&quot;isManuallyOverridden&quot;:false,&quot;citeprocText&quot;:&quot;[7]&quot;,&quot;manualOverrideText&quot;:&quot;&quot;},&quot;citationTag&quot;:&quot;MENDELEY_CITATION_v3_eyJjaXRhdGlvbklEIjoiTUVOREVMRVlfQ0lUQVRJT05fZDRjOGMzMWMtNzY1MC00M2JmLThiNWQtM2JlYTE5OWU3N2M4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quot;,&quot;citationItems&quot;:[{&quot;id&quot;:&quot;7c60f329-c626-372d-8863-2cf7fa4bead7&quot;,&quot;itemData&quot;:{&quot;type&quot;:&quot;paper-conference&quot;,&quot;id&quot;:&quot;7c60f329-c626-372d-8863-2cf7fa4bead7&quot;,&quot;title&quot;:&quot;USESPEC to BPMN: Web generator program for use case specification to BPMN&quot;,&quot;groupId&quot;:&quot;6bc66eaa-1a60-3c94-be66-a673817d77b5&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suppress-author&quot;:false,&quot;composite&quot;:false,&quot;author-only&quot;:false}]},{&quot;citationID&quot;:&quot;MENDELEY_CITATION_63b766aa-d6c4-4ce6-8466-2c1fdbf43cef&quot;,&quot;properties&quot;:{&quot;noteIndex&quot;:0},&quot;isEdited&quot;:false,&quot;manualOverride&quot;:{&quot;isManuallyOverridden&quot;:false,&quot;citeprocText&quot;:&quot;[10]&quot;,&quot;manualOverrideText&quot;:&quot;&quot;},&quot;citationTag&quot;:&quot;MENDELEY_CITATION_v3_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Dc3MjctMl8xMSIsImlzc3VlZCI6eyJkYXRlLXBhcnRzIjpbWzIwMjJdXX0sInBhZ2UiOiIxOTEtMjA4IiwiY29udGFpbmVyLXRpdGxlLXNob3J0IjoiIn0sImlzVGVtcG9yYXJ5IjpmYWxzZSwic3VwcHJlc3MtYXV0aG9yIjpmYWxzZSwiY29tcG9zaXRlIjpmYWxzZSwiYXV0aG9yLW9ubHkiOmZhbHNlfV19&quot;,&quot;citationItems&quot;:[{&quot;id&quot;:&quot;8c515bc7-6878-3d30-8adb-1e6aeccea932&quot;,&quot;itemData&quot;:{&quot;type&quot;:&quot;chapter&quot;,&quot;id&quot;:&quot;8c515bc7-6878-3d30-8adb-1e6aeccea932&quot;,&quot;title&quot;:&quot;Probabilistic Model Checking of BPMN Processes at Runtime&quot;,&quot;groupId&quot;:&quot;6bc66eaa-1a60-3c94-be66-a673817d77b5&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suppress-author&quot;:false,&quot;composite&quot;:false,&quot;author-only&quot;:false}]},{&quot;citationID&quot;:&quot;MENDELEY_CITATION_d492a48f-1018-4317-a53e-4db2ecd469a6&quot;,&quot;properties&quot;:{&quot;noteIndex&quot;:0},&quot;isEdited&quot;:false,&quot;manualOverride&quot;:{&quot;isManuallyOverridden&quot;:false,&quot;citeprocText&quot;:&quot;[9]&quot;,&quot;manualOverrideText&quot;:&quot;&quot;},&quot;citationTag&quot;:&quot;MENDELEY_CITATION_v3_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LCJzdXBwcmVzcy1hdXRob3IiOmZhbHNlLCJjb21wb3NpdGUiOmZhbHNlLCJhdXRob3Itb25seSI6ZmFsc2V9XX0=&quot;,&quot;citationItems&quot;:[{&quot;id&quot;:&quot;0e895c82-b022-33fb-8712-602058806957&quot;,&quot;itemData&quot;:{&quot;type&quot;:&quot;paper-conference&quot;,&quot;id&quot;:&quot;0e895c82-b022-33fb-8712-602058806957&quot;,&quot;title&quot;:&quot;Analyzing Realizability of BPMN Choreographies&quot;,&quot;groupId&quot;:&quot;6bc66eaa-1a60-3c94-be66-a673817d77b5&quot;,&quot;author&quot;:[{&quot;family&quot;:&quot;Zhang&quot;,&quot;given&quot;:&quot;Mei&quot;,&quot;parse-names&quot;:false,&quot;dropping-particle&quot;:&quot;&quot;,&quot;non-dropping-particle&quot;:&quot;&quot;},{&quot;family&quot;:&quot;Li&quot;,&quot;given&quot;:&quot;Hui&quot;,&quot;parse-names&quot;:false,&quot;dropping-particle&quot;:&quot;&quot;,&quot;non-dropping-particle&quot;:&quot;&quot;},{&quot;family&quot;:&quot;Huang&quot;,&quot;given&quot;:&quot;Zuyuan&quot;,&quot;parse-names&quot;:false,&quot;dropping-particle&quot;:&quot;&quot;,&quot;non-dropping-particle&quot;:&quot;&quot;},{&quot;family&quot;:&quot;Huang&quot;,&quot;given&quot;:&quot;Yudou&quot;,&quot;parse-names&quot;:false,&quot;dropping-particle&quot;:&quot;&quot;,&quot;non-dropping-particle&quot;:&quot;&quot;},{&quot;family&quot;:&quot;Bao&quot;,&quot;given&quot;:&quot;Fu&quot;,&quot;parse-names&quot;:false,&quot;dropping-particle&quot;:&quot;&quot;,&quot;non-dropping-particle&quot;:&quot;&quot;}],&quot;container-title&quot;:&quot;2022 IEEE Intl Conf on Dependable, Autonomic and Secure Computing, Intl Conf on Pervasive Intelligence and Computing, Intl Conf on Cloud and Big Data Computing, Intl Conf on Cyber Science and Technology Congress (DASC/PiCom/CBDCom/CyberSciTech)&quot;,&quot;DOI&quot;:&quot;10.1109/DASC/PiCom/CBDCom/Cy55231.2022.9927990&quot;,&quot;ISBN&quot;:&quot;978-1-6654-6297-6&quot;,&quot;issued&quot;:{&quot;date-parts&quot;:[[2022,9,12]]},&quot;page&quot;:&quot;1-6&quot;,&quot;publisher&quot;:&quot;IEEE&quot;,&quot;container-title-short&quot;:&quot;&quot;},&quot;isTemporary&quot;:false,&quot;suppress-author&quot;:false,&quot;composite&quot;:false,&quot;author-only&quot;:false}]},{&quot;citationID&quot;:&quot;MENDELEY_CITATION_a0074a90-059c-42b4-9140-fcc94b8d636a&quot;,&quot;properties&quot;:{&quot;noteIndex&quot;:0},&quot;isEdited&quot;:false,&quot;manualOverride&quot;:{&quot;isManuallyOverridden&quot;:false,&quot;citeprocText&quot;:&quot;[10]&quot;,&quot;manualOverrideText&quot;:&quot;&quot;},&quot;citationTag&quot;:&quot;MENDELEY_CITATION_v3_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Dc3MjctMl8xMSIsImlzc3VlZCI6eyJkYXRlLXBhcnRzIjpbWzIwMjJdXX0sInBhZ2UiOiIxOTEtMjA4IiwiY29udGFpbmVyLXRpdGxlLXNob3J0IjoiIn0sImlzVGVtcG9yYXJ5IjpmYWxzZSwic3VwcHJlc3MtYXV0aG9yIjpmYWxzZSwiY29tcG9zaXRlIjpmYWxzZSwiYXV0aG9yLW9ubHkiOmZhbHNlfV19&quot;,&quot;citationItems&quot;:[{&quot;id&quot;:&quot;8c515bc7-6878-3d30-8adb-1e6aeccea932&quot;,&quot;itemData&quot;:{&quot;type&quot;:&quot;chapter&quot;,&quot;id&quot;:&quot;8c515bc7-6878-3d30-8adb-1e6aeccea932&quot;,&quot;title&quot;:&quot;Probabilistic Model Checking of BPMN Processes at Runtime&quot;,&quot;groupId&quot;:&quot;6bc66eaa-1a60-3c94-be66-a673817d77b5&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suppress-author&quot;:false,&quot;composite&quot;:false,&quot;author-only&quot;:false}]},{&quot;citationID&quot;:&quot;MENDELEY_CITATION_bd8c9a7e-0d3f-4ef8-8611-59cf0556d081&quot;,&quot;properties&quot;:{&quot;noteIndex&quot;:0},&quot;isEdited&quot;:false,&quot;manualOverride&quot;:{&quot;isManuallyOverridden&quot;:false,&quot;citeprocText&quot;:&quot;[10], [11]&quot;,&quot;manualOverrideText&quot;:&quot;&quot;},&quot;citationTag&quot;:&quot;MENDELEY_CITATION_v3_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&quot;,&quot;citationItems&quot;:[{&quot;id&quot;:&quot;6d15f369-7b3a-3e6f-bb4c-db4d51430fa3&quot;,&quot;itemData&quot;:{&quot;type&quot;:&quot;chapter&quot;,&quot;id&quot;:&quot;6d15f369-7b3a-3e6f-bb4c-db4d51430fa3&quot;,&quot;title&quot;:&quot;WEASY: A Tool for Modelling Optimised BPMN Processes&quot;,&quot;groupId&quot;:&quot;6bc66eaa-1a60-3c94-be66-a673817d77b5&quot;,&quot;author&quot;:[{&quot;family&quot;:&quot;Contreras&quot;,&quot;given&quot;:&quot;Angel&quot;,&quot;parse-names&quot;:false,&quot;dropping-particle&quot;:&quot;&quot;,&quot;non-dropping-particle&quot;:&quot;&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20872-0_7&quot;,&quot;issued&quot;:{&quot;date-parts&quot;:[[2022]]},&quot;page&quot;:&quot;110-118&quot;,&quot;container-title-short&quot;:&quot;&quot;},&quot;isTemporary&quot;:false,&quot;suppress-author&quot;:false,&quot;composite&quot;:false,&quot;author-only&quot;:false},{&quot;id&quot;:&quot;8c515bc7-6878-3d30-8adb-1e6aeccea932&quot;,&quot;itemData&quot;:{&quot;type&quot;:&quot;chapter&quot;,&quot;id&quot;:&quot;8c515bc7-6878-3d30-8adb-1e6aeccea932&quot;,&quot;title&quot;:&quot;Probabilistic Model Checking of BPMN Processes at Runtime&quot;,&quot;groupId&quot;:&quot;6bc66eaa-1a60-3c94-be66-a673817d77b5&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citationID&quot;:&quot;MENDELEY_CITATION_ae65c3bb-94ae-44cd-8d7c-c7a3a0f9893f&quot;,&quot;properties&quot;:{&quot;noteIndex&quot;:0},&quot;isEdited&quot;:false,&quot;manualOverride&quot;:{&quot;isManuallyOverridden&quot;:false,&quot;citeprocText&quot;:&quot;[12]&quot;,&quot;manualOverrideText&quot;:&quot;&quot;},&quot;citationTag&quot;:&quot;MENDELEY_CITATION_v3_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&quot;,&quot;citationItems&quot;:[{&quot;id&quot;:&quot;d5f2b8a5-aa24-3521-8d25-933679e47c3f&quot;,&quot;itemData&quot;:{&quot;type&quot;:&quot;paper-conference&quot;,&quot;id&quot;:&quot;d5f2b8a5-aa24-3521-8d25-933679e47c3f&quot;,&quot;title&quot;:&quot;Identifying Support for Knowledge-Intensive Processes in BPMN and its Extensions&quot;,&quot;groupId&quot;:&quot;6bc66eaa-1a60-3c94-be66-a673817d77b5&quot;,&quot;author&quot;:[{&quot;family&quot;:&quot;Nunes&quot;,&quot;given&quot;:&quot;Mariano de Oliveira&quot;,&quot;parse-names&quot;:false,&quot;dropping-particle&quot;:&quot;&quot;,&quot;non-dropping-particle&quot;:&quot;&quot;},{&quot;family&quot;:&quot;Pillat&quot;,&quot;given&quot;:&quot;Raquel Mainardi&quot;,&quot;parse-names&quot;:false,&quot;dropping-particle&quot;:&quot;&quot;,&quot;non-dropping-particle&quot;:&quot;&quot;},{&quot;family&quot;:&quot;Oliveira&quot;,&quot;given&quot;:&quot;Toacy Cavalcante&quot;,&quot;parse-names&quot;:false,&quot;dropping-particle&quot;:&quot;de&quot;,&quot;non-dropping-particle&quot;:&quot;&quot;}],&quot;container-title&quot;:&quot;Proceedings of the XIX Brazilian Symposium on Information Systems&quot;,&quot;DOI&quot;:&quot;10.1145/3592813.3592937&quot;,&quot;ISBN&quot;:&quot;9798400707599&quot;,&quot;issued&quot;:{&quot;date-parts&quot;:[[2023,5,29]]},&quot;publisher-place&quot;:&quot;New York, NY, USA&quot;,&quot;page&quot;:&quot;451-458&quot;,&quot;publisher&quot;:&quot;ACM&quot;,&quot;container-title-short&quot;:&quot;&quot;},&quot;isTemporary&quot;:false,&quot;suppress-author&quot;:false,&quot;composite&quot;:false,&quot;author-only&quot;:false}]},{&quot;citationID&quot;:&quot;MENDELEY_CITATION_0b3eaec9-b0f6-498d-9b2a-80c2bbcabace&quot;,&quot;properties&quot;:{&quot;noteIndex&quot;:0},&quot;isEdited&quot;:false,&quot;manualOverride&quot;:{&quot;isManuallyOverridden&quot;:false,&quot;citeprocText&quot;:&quot;[13]&quot;,&quot;manualOverrideText&quot;:&quot;&quot;},&quot;citationTag&quot;:&quot;MENDELEY_CITATION_v3_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&quot;,&quot;citationItems&quot;:[{&quot;id&quot;:&quot;1fa9b33f-2561-311e-949b-da74c240688d&quot;,&quot;itemData&quot;:{&quot;type&quot;:&quot;paper-conference&quot;,&quot;id&quot;:&quot;1fa9b33f-2561-311e-949b-da74c240688d&quot;,&quot;title&quot;:&quot;Approach to Generating Functional Test Cases from BPMN Process Diagrams&quot;,&quot;groupId&quot;:&quot;6bc66eaa-1a60-3c94-be66-a673817d77b5&quot;,&quot;author&quot;:[{&quot;family&quot;:&quot;Olberg&quot;,&quot;given&quot;:&quot;Pauline&quot;,&quot;parse-names&quot;:false,&quot;dropping-particle&quot;:&quot;&quot;,&quot;non-dropping-particle&quot;:&quot;von&quot;},{&quot;family&quot;:&quot;Strey&quot;,&quot;given&quot;:&quot;Lukas&quot;,&quot;parse-names&quot;:false,&quot;dropping-particle&quot;:&quot;&quot;,&quot;non-dropping-particle&quot;:&quot;&quot;}],&quot;container-title&quot;:&quot;2022 IEEE 30th International Requirements Engineering Conference Workshops (REW)&quot;,&quot;DOI&quot;:&quot;10.1109/REW56159.2022.00042&quot;,&quot;ISBN&quot;:&quot;978-1-6654-6000-2&quot;,&quot;issued&quot;:{&quot;date-parts&quot;:[[2022,8]]},&quot;page&quot;:&quot;185-189&quot;,&quot;publisher&quot;:&quot;IEEE&quot;,&quot;container-title-short&quot;:&quot;&quot;},&quot;isTemporary&quot;:false,&quot;suppress-author&quot;:false,&quot;composite&quot;:false,&quot;author-only&quot;:false}]},{&quot;citationID&quot;:&quot;MENDELEY_CITATION_331da7c2-c182-4442-aed9-c3423d0ea536&quot;,&quot;properties&quot;:{&quot;noteIndex&quot;:0},&quot;isEdited&quot;:false,&quot;manualOverride&quot;:{&quot;isManuallyOverridden&quot;:false,&quot;citeprocText&quot;:&quot;[11]&quot;,&quot;manualOverrideText&quot;:&quot;&quot;},&quot;citationTag&quot;:&quot;MENDELEY_CITATION_v3_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&quot;,&quot;citationItems&quot;:[{&quot;id&quot;:&quot;6d15f369-7b3a-3e6f-bb4c-db4d51430fa3&quot;,&quot;itemData&quot;:{&quot;type&quot;:&quot;chapter&quot;,&quot;id&quot;:&quot;6d15f369-7b3a-3e6f-bb4c-db4d51430fa3&quot;,&quot;title&quot;:&quot;WEASY: A Tool for Modelling Optimised BPMN Processes&quot;,&quot;groupId&quot;:&quot;6bc66eaa-1a60-3c94-be66-a673817d77b5&quot;,&quot;author&quot;:[{&quot;family&quot;:&quot;Contreras&quot;,&quot;given&quot;:&quot;Angel&quot;,&quot;parse-names&quot;:false,&quot;dropping-particle&quot;:&quot;&quot;,&quot;non-dropping-particle&quot;:&quot;&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20872-0_7&quot;,&quot;issued&quot;:{&quot;date-parts&quot;:[[2022]]},&quot;page&quot;:&quot;110-118&quot;,&quot;container-title-short&quot;:&quot;&quot;},&quot;isTemporary&quot;:false,&quot;suppress-author&quot;:false,&quot;composite&quot;:false,&quot;author-only&quot;:false}]},{&quot;citationID&quot;:&quot;MENDELEY_CITATION_7ce4e0a1-9a4d-41db-a4f2-cef3f986b725&quot;,&quot;properties&quot;:{&quot;noteIndex&quot;:0},&quot;isEdited&quot;:false,&quot;manualOverride&quot;:{&quot;isManuallyOverridden&quot;:false,&quot;citeprocText&quot;:&quot;[13]&quot;,&quot;manualOverrideText&quot;:&quot;&quot;},&quot;citationTag&quot;:&quot;MENDELEY_CITATION_v3_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&quot;,&quot;citationItems&quot;:[{&quot;id&quot;:&quot;1fa9b33f-2561-311e-949b-da74c240688d&quot;,&quot;itemData&quot;:{&quot;type&quot;:&quot;paper-conference&quot;,&quot;id&quot;:&quot;1fa9b33f-2561-311e-949b-da74c240688d&quot;,&quot;title&quot;:&quot;Approach to Generating Functional Test Cases from BPMN Process Diagrams&quot;,&quot;groupId&quot;:&quot;6bc66eaa-1a60-3c94-be66-a673817d77b5&quot;,&quot;author&quot;:[{&quot;family&quot;:&quot;Olberg&quot;,&quot;given&quot;:&quot;Pauline&quot;,&quot;parse-names&quot;:false,&quot;dropping-particle&quot;:&quot;&quot;,&quot;non-dropping-particle&quot;:&quot;von&quot;},{&quot;family&quot;:&quot;Strey&quot;,&quot;given&quot;:&quot;Lukas&quot;,&quot;parse-names&quot;:false,&quot;dropping-particle&quot;:&quot;&quot;,&quot;non-dropping-particle&quot;:&quot;&quot;}],&quot;container-title&quot;:&quot;2022 IEEE 30th International Requirements Engineering Conference Workshops (REW)&quot;,&quot;DOI&quot;:&quot;10.1109/REW56159.2022.00042&quot;,&quot;ISBN&quot;:&quot;978-1-6654-6000-2&quot;,&quot;issued&quot;:{&quot;date-parts&quot;:[[2022,8]]},&quot;page&quot;:&quot;185-189&quot;,&quot;publisher&quot;:&quot;IEEE&quot;,&quot;container-title-short&quot;:&quot;&quot;},&quot;isTemporary&quot;:false,&quot;suppress-author&quot;:false,&quot;composite&quot;:false,&quot;author-only&quot;:false}]},{&quot;citationID&quot;:&quot;MENDELEY_CITATION_a8ceea46-6124-4235-9394-403eb05ac0fa&quot;,&quot;properties&quot;:{&quot;noteIndex&quot;:0},&quot;isEdited&quot;:false,&quot;manualOverride&quot;:{&quot;isManuallyOverridden&quot;:false,&quot;citeprocText&quot;:&quot;[14]&quot;,&quot;manualOverrideText&quot;:&quot;&quot;},&quot;citationTag&quot;:&quot;MENDELEY_CITATION_v3_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&quot;,&quot;citationItems&quot;:[{&quot;id&quot;:&quot;c3013e11-0e5a-3af8-aaa6-2c4a366f3940&quot;,&quot;itemData&quot;:{&quot;type&quot;:&quot;chapter&quot;,&quot;id&quot;:&quot;c3013e11-0e5a-3af8-aaa6-2c4a366f3940&quot;,&quot;title&quot;:&quot;Towards a Comprehensive BPMN Extension for Modeling IoT-Aware Processes in Business Process Models&quot;,&quot;groupId&quot;:&quot;6bc66eaa-1a60-3c94-be66-a673817d77b5&quot;,&quot;author&quot;:[{&quot;family&quot;:&quot;Kirikkayis&quot;,&quot;given&quot;:&quot;Yusuf&quot;,&quot;parse-names&quot;:false,&quot;dropping-particle&quot;:&quot;&quot;,&quot;non-dropping-particle&quot;:&quot;&quot;},{&quot;family&quot;:&quot;Gallik&quot;,&quot;given&quot;:&quot;Florian&quot;,&quot;parse-names&quot;:false,&quot;dropping-particle&quot;:&quot;&quot;,&quot;non-dropping-particle&quot;:&quot;&quot;},{&quot;family&quot;:&quot;Reichert&quot;,&quot;given&quot;:&quot;Manfred&quot;,&quot;parse-names&quot;:false,&quot;dropping-particle&quot;:&quot;&quot;,&quot;non-dropping-particle&quot;:&quot;&quot;}],&quot;DOI&quot;:&quot;10.1007/978-3-031-05760-1_47&quot;,&quot;issued&quot;:{&quot;date-parts&quot;:[[2022]]},&quot;page&quot;:&quot;711-718&quot;,&quot;container-title-short&quot;:&quot;&quot;},&quot;isTemporary&quot;:false,&quot;suppress-author&quot;:false,&quot;composite&quot;:false,&quot;author-only&quot;:false}]},{&quot;citationID&quot;:&quot;MENDELEY_CITATION_80ac75c3-d583-44f6-ab4b-44c4a601568a&quot;,&quot;properties&quot;:{&quot;noteIndex&quot;:0},&quot;isEdited&quot;:false,&quot;manualOverride&quot;:{&quot;isManuallyOverridden&quot;:false,&quot;citeprocText&quot;:&quot;[15]&quot;,&quot;manualOverrideText&quot;:&quot;&quot;},&quot;citationTag&quot;:&quot;MENDELEY_CITATION_v3_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&quot;,&quot;citationItems&quot;:[{&quot;id&quot;:&quot;e03b51af-189f-3b95-b40d-ae1dc9915b1b&quot;,&quot;itemData&quot;:{&quot;type&quot;:&quot;article-journal&quot;,&quot;id&quot;:&quot;e03b51af-189f-3b95-b40d-ae1dc9915b1b&quot;,&quot;title&quot;:&quot;An empirical study of rules for mapping BPMN models to graphical user interfaces&quot;,&quot;groupId&quot;:&quot;6bc66eaa-1a60-3c94-be66-a673817d77b5&quot;,&quot;author&quot;:[{&quot;family&quot;:&quot;Díaz&quot;,&quot;given&quot;:&quot;Eduardo&quot;,&quot;parse-names&quot;:false,&quot;dropping-particle&quot;:&quot;&quot;,&quot;non-dropping-particle&quot;:&quot;&quot;},{&quot;family&quot;:&quot;Panach&quot;,&quot;given&quot;:&quot;José Ignacio&quot;,&quot;parse-names&quot;:false,&quot;dropping-particle&quot;:&quot;&quot;,&quot;non-dropping-particle&quot;:&quot;&quot;},{&quot;family&quot;:&quot;Rueda&quot;,&quot;given&quot;:&quot;Silvia&quot;,&quot;parse-names&quot;:false,&quot;dropping-particle&quot;:&quot;&quot;,&quot;non-dropping-particle&quot;:&quot;&quot;},{&quot;family&quot;:&quot;Vanderdonckt&quot;,&quot;given&quot;:&quot;Jean&quot;,&quot;parse-names&quot;:false,&quot;dropping-particle&quot;:&quot;&quot;,&quot;non-dropping-particle&quot;:&quot;&quot;}],&quot;container-title&quot;:&quot;Multimedia Tools and Applications&quot;,&quot;DOI&quot;:&quot;10.1007/s11042-020-09651-6&quot;,&quot;ISSN&quot;:&quot;1380-7501&quot;,&quot;issued&quot;:{&quot;date-parts&quot;:[[2021,3,14]]},&quot;page&quot;:&quot;9813-9848&quot;,&quot;issue&quot;:&quot;7&quot;,&quot;volume&quot;:&quot;80&quot;,&quot;container-title-short&quot;:&quot;Multimed Tools Appl&quot;},&quot;isTemporary&quot;:false,&quot;suppress-author&quot;:false,&quot;composite&quot;:false,&quot;author-only&quot;:false}]},{&quot;citationID&quot;:&quot;MENDELEY_CITATION_75484214-719b-4ab9-8c5a-1972af9fb75b&quot;,&quot;properties&quot;:{&quot;noteIndex&quot;:0},&quot;isEdited&quot;:false,&quot;manualOverride&quot;:{&quot;isManuallyOverridden&quot;:false,&quot;citeprocText&quot;:&quot;[14], [15]&quot;,&quot;manualOverrideText&quot;:&quot;&quot;},&quot;citationTag&quot;:&quot;MENDELEY_CITATION_v3_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&quot;,&quot;citationItems&quot;:[{&quot;id&quot;:&quot;c3013e11-0e5a-3af8-aaa6-2c4a366f3940&quot;,&quot;itemData&quot;:{&quot;type&quot;:&quot;chapter&quot;,&quot;id&quot;:&quot;c3013e11-0e5a-3af8-aaa6-2c4a366f3940&quot;,&quot;title&quot;:&quot;Towards a Comprehensive BPMN Extension for Modeling IoT-Aware Processes in Business Process Models&quot;,&quot;groupId&quot;:&quot;6bc66eaa-1a60-3c94-be66-a673817d77b5&quot;,&quot;author&quot;:[{&quot;family&quot;:&quot;Kirikkayis&quot;,&quot;given&quot;:&quot;Yusuf&quot;,&quot;parse-names&quot;:false,&quot;dropping-particle&quot;:&quot;&quot;,&quot;non-dropping-particle&quot;:&quot;&quot;},{&quot;family&quot;:&quot;Gallik&quot;,&quot;given&quot;:&quot;Florian&quot;,&quot;parse-names&quot;:false,&quot;dropping-particle&quot;:&quot;&quot;,&quot;non-dropping-particle&quot;:&quot;&quot;},{&quot;family&quot;:&quot;Reichert&quot;,&quot;given&quot;:&quot;Manfred&quot;,&quot;parse-names&quot;:false,&quot;dropping-particle&quot;:&quot;&quot;,&quot;non-dropping-particle&quot;:&quot;&quot;}],&quot;DOI&quot;:&quot;10.1007/978-3-031-05760-1_47&quot;,&quot;issued&quot;:{&quot;date-parts&quot;:[[2022]]},&quot;page&quot;:&quot;711-718&quot;,&quot;container-title-short&quot;:&quot;&quot;},&quot;isTemporary&quot;:false,&quot;suppress-author&quot;:false,&quot;composite&quot;:false,&quot;author-only&quot;:false},{&quot;id&quot;:&quot;e03b51af-189f-3b95-b40d-ae1dc9915b1b&quot;,&quot;itemData&quot;:{&quot;type&quot;:&quot;article-journal&quot;,&quot;id&quot;:&quot;e03b51af-189f-3b95-b40d-ae1dc9915b1b&quot;,&quot;title&quot;:&quot;An empirical study of rules for mapping BPMN models to graphical user interfaces&quot;,&quot;groupId&quot;:&quot;6bc66eaa-1a60-3c94-be66-a673817d77b5&quot;,&quot;author&quot;:[{&quot;family&quot;:&quot;Díaz&quot;,&quot;given&quot;:&quot;Eduardo&quot;,&quot;parse-names&quot;:false,&quot;dropping-particle&quot;:&quot;&quot;,&quot;non-dropping-particle&quot;:&quot;&quot;},{&quot;family&quot;:&quot;Panach&quot;,&quot;given&quot;:&quot;José Ignacio&quot;,&quot;parse-names&quot;:false,&quot;dropping-particle&quot;:&quot;&quot;,&quot;non-dropping-particle&quot;:&quot;&quot;},{&quot;family&quot;:&quot;Rueda&quot;,&quot;given&quot;:&quot;Silvia&quot;,&quot;parse-names&quot;:false,&quot;dropping-particle&quot;:&quot;&quot;,&quot;non-dropping-particle&quot;:&quot;&quot;},{&quot;family&quot;:&quot;Vanderdonckt&quot;,&quot;given&quot;:&quot;Jean&quot;,&quot;parse-names&quot;:false,&quot;dropping-particle&quot;:&quot;&quot;,&quot;non-dropping-particle&quot;:&quot;&quot;}],&quot;container-title&quot;:&quot;Multimedia Tools and Applications&quot;,&quot;DOI&quot;:&quot;10.1007/s11042-020-09651-6&quot;,&quot;ISSN&quot;:&quot;1380-7501&quot;,&quot;issued&quot;:{&quot;date-parts&quot;:[[2021,3,14]]},&quot;page&quot;:&quot;9813-9848&quot;,&quot;issue&quot;:&quot;7&quot;,&quot;volume&quot;:&quot;80&quot;,&quot;container-title-short&quot;:&quot;Multimed Tools Appl&quot;},&quot;isTemporary&quot;:false}]},{&quot;citationID&quot;:&quot;MENDELEY_CITATION_d6214653-0008-45e9-8a2c-818792780be9&quot;,&quot;properties&quot;:{&quot;noteIndex&quot;:0},&quot;isEdited&quot;:false,&quot;manualOverride&quot;:{&quot;isManuallyOverridden&quot;:false,&quot;citeprocText&quot;:&quot;[16]&quot;,&quot;manualOverrideText&quot;:&quot;&quot;},&quot;citationTag&quot;:&quot;MENDELEY_CITATION_v3_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&quot;,&quot;citationItems&quot;:[{&quot;id&quot;:&quot;363f4cc7-0321-3e02-925a-370f1d0928c2&quot;,&quot;itemData&quot;:{&quot;type&quot;:&quot;paper-conference&quot;,&quot;id&quot;:&quot;363f4cc7-0321-3e02-925a-370f1d0928c2&quot;,&quot;title&quot;:&quot;BPMN-Based Business Process Modeling and Simulation&quot;,&quot;groupId&quot;:&quot;6bc66eaa-1a60-3c94-be66-a673817d77b5&quot;,&quot;author&quot;:[{&quot;family&quot;:&quot;Bocciarelli&quot;,&quot;given&quot;:&quot;Paolo&quot;,&quot;parse-names&quot;:false,&quot;dropping-particle&quot;:&quot;&quot;,&quot;non-dropping-particle&quot;:&quot;&quot;},{&quot;family&quot;:&quot;D'Ambrogio&quot;,&quot;given&quot;:&quot;Andrea&quot;,&quot;parse-names&quot;:false,&quot;dropping-particle&quot;:&quot;&quot;,&quot;non-dropping-particle&quot;:&quot;&quot;},{&quot;family&quot;:&quot;Giglio&quot;,&quot;given&quot;:&quot;Andrea&quot;,&quot;parse-names&quot;:false,&quot;dropping-particle&quot;:&quot;&quot;,&quot;non-dropping-particle&quot;:&quot;&quot;},{&quot;family&quot;:&quot;Paglia&quot;,&quot;given&quot;:&quot;Emiliano&quot;,&quot;parse-names&quot;:false,&quot;dropping-particle&quot;:&quot;&quot;,&quot;non-dropping-particle&quot;:&quot;&quot;}],&quot;container-title&quot;:&quot;2019 Winter Simulation Conference (WSC)&quot;,&quot;DOI&quot;:&quot;10.1109/WSC40007.2019.9004960&quot;,&quot;ISBN&quot;:&quot;978-1-7281-3283-9&quot;,&quot;issued&quot;:{&quot;date-parts&quot;:[[2019,12]]},&quot;page&quot;:&quot;1439-1453&quot;,&quot;publisher&quot;:&quot;IEEE&quot;,&quot;container-title-short&quot;:&quot;&quot;},&quot;isTemporary&quot;:false,&quot;suppress-author&quot;:false,&quot;composite&quot;:false,&quot;author-only&quot;:false}]},{&quot;citationID&quot;:&quot;MENDELEY_CITATION_331b8f43-20e1-433a-b9e7-9018bc0a609c&quot;,&quot;properties&quot;:{&quot;noteIndex&quot;:0},&quot;isEdited&quot;:false,&quot;manualOverride&quot;:{&quot;isManuallyOverridden&quot;:false,&quot;citeprocText&quot;:&quot;[17]&quot;,&quot;manualOverrideText&quot;:&quot;&quot;},&quot;citationTag&quot;:&quot;MENDELEY_CITATION_v3_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&quot;,&quot;citationItems&quot;:[{&quot;id&quot;:&quot;36197d65-f840-31d5-a6be-75acab9a083e&quot;,&quot;itemData&quot;:{&quot;type&quot;:&quot;paper-conference&quot;,&quot;id&quot;:&quot;36197d65-f840-31d5-a6be-75acab9a083e&quot;,&quot;title&quot;:&quot;Test Case Generation from BPMN with DMN&quot;,&quot;groupId&quot;:&quot;6bc66eaa-1a60-3c94-be66-a673817d77b5&quot;,&quot;author&quot;:[{&quot;family&quot;:&quot;Boonmepipit&quot;,&quot;given&quot;:&quot;Boodsarin&quot;,&quot;parse-names&quot;:false,&quot;dropping-particle&quot;:&quot;&quot;,&quot;non-dropping-particle&quot;:&quot;&quot;},{&quot;family&quot;:&quot;Suwannasart&quot;,&quot;given&quot;:&quot;Taratip&quot;,&quot;parse-names&quot;:false,&quot;dropping-particle&quot;:&quot;&quot;,&quot;non-dropping-particle&quot;:&quot;&quot;}],&quot;container-title&quot;:&quot;Proceedings of the 2019 3rd International Conference on Software and e-Business&quot;,&quot;DOI&quot;:&quot;10.1145/3374549.3374582&quot;,&quot;ISBN&quot;:&quot;9781450376495&quot;,&quot;issued&quot;:{&quot;date-parts&quot;:[[2019,12,9]]},&quot;publisher-place&quot;:&quot;New York, NY, USA&quot;,&quot;page&quot;:&quot;92-96&quot;,&quot;publisher&quot;:&quot;ACM&quot;,&quot;container-title-short&quot;:&quot;&quot;},&quot;isTemporary&quot;:false,&quot;suppress-author&quot;:false,&quot;composite&quot;:false,&quot;author-only&quot;:false}]},{&quot;citationID&quot;:&quot;MENDELEY_CITATION_03cf29a6-50da-4c7c-9495-7dc51c3e5b9f&quot;,&quot;properties&quot;:{&quot;noteIndex&quot;:0},&quot;isEdited&quot;:false,&quot;manualOverride&quot;:{&quot;isManuallyOverridden&quot;:false,&quot;citeprocText&quot;:&quot;[16]&quot;,&quot;manualOverrideText&quot;:&quot;&quot;},&quot;citationTag&quot;:&quot;MENDELEY_CITATION_v3_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&quot;,&quot;citationItems&quot;:[{&quot;id&quot;:&quot;363f4cc7-0321-3e02-925a-370f1d0928c2&quot;,&quot;itemData&quot;:{&quot;type&quot;:&quot;paper-conference&quot;,&quot;id&quot;:&quot;363f4cc7-0321-3e02-925a-370f1d0928c2&quot;,&quot;title&quot;:&quot;BPMN-Based Business Process Modeling and Simulation&quot;,&quot;groupId&quot;:&quot;6bc66eaa-1a60-3c94-be66-a673817d77b5&quot;,&quot;author&quot;:[{&quot;family&quot;:&quot;Bocciarelli&quot;,&quot;given&quot;:&quot;Paolo&quot;,&quot;parse-names&quot;:false,&quot;dropping-particle&quot;:&quot;&quot;,&quot;non-dropping-particle&quot;:&quot;&quot;},{&quot;family&quot;:&quot;D'Ambrogio&quot;,&quot;given&quot;:&quot;Andrea&quot;,&quot;parse-names&quot;:false,&quot;dropping-particle&quot;:&quot;&quot;,&quot;non-dropping-particle&quot;:&quot;&quot;},{&quot;family&quot;:&quot;Giglio&quot;,&quot;given&quot;:&quot;Andrea&quot;,&quot;parse-names&quot;:false,&quot;dropping-particle&quot;:&quot;&quot;,&quot;non-dropping-particle&quot;:&quot;&quot;},{&quot;family&quot;:&quot;Paglia&quot;,&quot;given&quot;:&quot;Emiliano&quot;,&quot;parse-names&quot;:false,&quot;dropping-particle&quot;:&quot;&quot;,&quot;non-dropping-particle&quot;:&quot;&quot;}],&quot;container-title&quot;:&quot;2019 Winter Simulation Conference (WSC)&quot;,&quot;DOI&quot;:&quot;10.1109/WSC40007.2019.9004960&quot;,&quot;ISBN&quot;:&quot;978-1-7281-3283-9&quot;,&quot;issued&quot;:{&quot;date-parts&quot;:[[2019,12]]},&quot;page&quot;:&quot;1439-1453&quot;,&quot;publisher&quot;:&quot;IEEE&quot;,&quot;container-title-short&quot;:&quot;&quot;},&quot;isTemporary&quot;:false,&quot;suppress-author&quot;:false,&quot;composite&quot;:false,&quot;author-only&quot;:false}]},{&quot;citationID&quot;:&quot;MENDELEY_CITATION_ccbd6606-08b2-4e87-8514-d4c3b5470081&quot;,&quot;properties&quot;:{&quot;noteIndex&quot;:0},&quot;isEdited&quot;:false,&quot;manualOverride&quot;:{&quot;isManuallyOverridden&quot;:false,&quot;citeprocText&quot;:&quot;[7]&quot;,&quot;manualOverrideText&quot;:&quot;&quot;},&quot;citationTag&quot;:&quot;MENDELEY_CITATION_v3_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UsInN1cHByZXNzLWF1dGhvciI6ZmFsc2UsImNvbXBvc2l0ZSI6ZmFsc2UsImF1dGhvci1vbmx5IjpmYWxzZX1dfQ==&quot;,&quot;citationItems&quot;:[{&quot;id&quot;:&quot;7c60f329-c626-372d-8863-2cf7fa4bead7&quot;,&quot;itemData&quot;:{&quot;type&quot;:&quot;paper-conference&quot;,&quot;id&quot;:&quot;7c60f329-c626-372d-8863-2cf7fa4bead7&quot;,&quot;title&quot;:&quot;USESPEC to BPMN: Web generator program for use case specification to BPMN&quot;,&quot;groupId&quot;:&quot;6bc66eaa-1a60-3c94-be66-a673817d77b5&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suppress-author&quot;:false,&quot;composite&quot;:false,&quot;author-onl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83B68BB152B374F93E296DB263E882A" ma:contentTypeVersion="11" ma:contentTypeDescription="Crear nuevo documento." ma:contentTypeScope="" ma:versionID="ef2091fad6597a255e2eb39d582cc956">
  <xsd:schema xmlns:xsd="http://www.w3.org/2001/XMLSchema" xmlns:xs="http://www.w3.org/2001/XMLSchema" xmlns:p="http://schemas.microsoft.com/office/2006/metadata/properties" xmlns:ns3="257ec338-62e0-47c7-bf02-8c59d0f16171" targetNamespace="http://schemas.microsoft.com/office/2006/metadata/properties" ma:root="true" ma:fieldsID="5c71130158b7f3b4bbd876d4c48c6a68" ns3:_="">
    <xsd:import namespace="257ec338-62e0-47c7-bf02-8c59d0f16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ec338-62e0-47c7-bf02-8c59d0f16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57ec338-62e0-47c7-bf02-8c59d0f1617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CC04D-58D9-4A51-9B84-3FD852471835}">
  <ds:schemaRefs>
    <ds:schemaRef ds:uri="http://schemas.microsoft.com/sharepoint/v3/contenttype/forms"/>
  </ds:schemaRefs>
</ds:datastoreItem>
</file>

<file path=customXml/itemProps2.xml><?xml version="1.0" encoding="utf-8"?>
<ds:datastoreItem xmlns:ds="http://schemas.openxmlformats.org/officeDocument/2006/customXml" ds:itemID="{2EB4E9BD-3585-4699-A1AE-1111EF404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ec338-62e0-47c7-bf02-8c59d0f16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D81CD-9309-4EC1-B780-9322B7A09DB4}">
  <ds:schemaRefs>
    <ds:schemaRef ds:uri="http://schemas.microsoft.com/office/2006/metadata/properties"/>
    <ds:schemaRef ds:uri="http://schemas.microsoft.com/office/infopath/2007/PartnerControls"/>
    <ds:schemaRef ds:uri="257ec338-62e0-47c7-bf02-8c59d0f16171"/>
  </ds:schemaRefs>
</ds:datastoreItem>
</file>

<file path=customXml/itemProps4.xml><?xml version="1.0" encoding="utf-8"?>
<ds:datastoreItem xmlns:ds="http://schemas.openxmlformats.org/officeDocument/2006/customXml" ds:itemID="{01ED52E1-1E4D-4DE4-A793-3275C6EF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5405</Words>
  <Characters>29729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VALESKA SOFIA CHICA VALFRE</dc:creator>
  <cp:keywords/>
  <dc:description/>
  <cp:lastModifiedBy>JHON BYRON LETURNE PLUAS</cp:lastModifiedBy>
  <cp:revision>4</cp:revision>
  <cp:lastPrinted>2024-02-21T04:34:00Z</cp:lastPrinted>
  <dcterms:created xsi:type="dcterms:W3CDTF">2024-02-21T04:30:00Z</dcterms:created>
  <dcterms:modified xsi:type="dcterms:W3CDTF">2024-02-21T04:35:00Z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0x010100383B68BB152B374F93E296DB263E882A</vt:lpwstr>
  </property>
</Properties>
</file>